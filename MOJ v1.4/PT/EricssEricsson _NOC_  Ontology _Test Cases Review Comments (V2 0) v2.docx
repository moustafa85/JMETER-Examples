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9D1" w:rsidRDefault="00C969D1" w:rsidP="00810AC4">
      <w:pPr>
        <w:bidi w:val="0"/>
      </w:pPr>
    </w:p>
    <w:tbl>
      <w:tblPr>
        <w:tblW w:w="0" w:type="auto"/>
        <w:tblLook w:val="04A0" w:firstRow="1" w:lastRow="0" w:firstColumn="1" w:lastColumn="0" w:noHBand="0" w:noVBand="1"/>
      </w:tblPr>
      <w:tblGrid>
        <w:gridCol w:w="4261"/>
        <w:gridCol w:w="4261"/>
      </w:tblGrid>
      <w:tr w:rsidR="000E1B37" w:rsidTr="00EB20AB">
        <w:tc>
          <w:tcPr>
            <w:tcW w:w="4261" w:type="dxa"/>
            <w:vAlign w:val="center"/>
          </w:tcPr>
          <w:p w:rsidR="000E1B37" w:rsidRDefault="003A0816" w:rsidP="00EB20AB">
            <w:pPr>
              <w:bidi w:val="0"/>
              <w:jc w:val="center"/>
            </w:pPr>
            <w:r>
              <w:rPr>
                <w:noProof/>
              </w:rPr>
              <w:drawing>
                <wp:inline distT="0" distB="0" distL="0" distR="0">
                  <wp:extent cx="857143" cy="514286"/>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zaSystem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143" cy="514286"/>
                          </a:xfrm>
                          <a:prstGeom prst="rect">
                            <a:avLst/>
                          </a:prstGeom>
                        </pic:spPr>
                      </pic:pic>
                    </a:graphicData>
                  </a:graphic>
                </wp:inline>
              </w:drawing>
            </w:r>
          </w:p>
        </w:tc>
        <w:tc>
          <w:tcPr>
            <w:tcW w:w="4261" w:type="dxa"/>
            <w:vAlign w:val="center"/>
          </w:tcPr>
          <w:p w:rsidR="000E1B37" w:rsidRDefault="00446DCE" w:rsidP="00EB20AB">
            <w:pPr>
              <w:bidi w:val="0"/>
              <w:jc w:val="center"/>
            </w:pPr>
            <w:r>
              <w:rPr>
                <w:noProof/>
              </w:rPr>
              <w:drawing>
                <wp:inline distT="0" distB="0" distL="0" distR="0">
                  <wp:extent cx="1076325" cy="107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css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r>
    </w:tbl>
    <w:p w:rsidR="000E1B37" w:rsidRDefault="000E1B37" w:rsidP="000E1B37">
      <w:pPr>
        <w:bidi w:val="0"/>
      </w:pPr>
    </w:p>
    <w:tbl>
      <w:tblPr>
        <w:tblW w:w="5000" w:type="pct"/>
        <w:jc w:val="center"/>
        <w:tblLook w:val="04A0" w:firstRow="1" w:lastRow="0" w:firstColumn="1" w:lastColumn="0" w:noHBand="0" w:noVBand="1"/>
      </w:tblPr>
      <w:tblGrid>
        <w:gridCol w:w="9576"/>
      </w:tblGrid>
      <w:tr w:rsidR="000E1B37" w:rsidTr="00EB20AB">
        <w:trPr>
          <w:trHeight w:val="2880"/>
          <w:jc w:val="center"/>
        </w:trPr>
        <w:tc>
          <w:tcPr>
            <w:tcW w:w="5000" w:type="pct"/>
          </w:tcPr>
          <w:p w:rsidR="000E1B37" w:rsidRDefault="001D48C4" w:rsidP="00EB20AB">
            <w:pPr>
              <w:pStyle w:val="NoSpacing"/>
              <w:jc w:val="center"/>
              <w:rPr>
                <w:rFonts w:ascii="Cambria" w:hAnsi="Cambria" w:cs="Times New Roman"/>
                <w:caps/>
              </w:rPr>
            </w:pPr>
            <w:r>
              <w:rPr>
                <w:rFonts w:ascii="Cambria" w:hAnsi="Cambria" w:cs="Times New Roman"/>
                <w:caps/>
                <w:noProof/>
              </w:rPr>
              <w:drawing>
                <wp:inline distT="0" distB="0" distL="0" distR="0">
                  <wp:extent cx="5943600" cy="1843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csson-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43405"/>
                          </a:xfrm>
                          <a:prstGeom prst="rect">
                            <a:avLst/>
                          </a:prstGeom>
                        </pic:spPr>
                      </pic:pic>
                    </a:graphicData>
                  </a:graphic>
                </wp:inline>
              </w:drawing>
            </w:r>
          </w:p>
        </w:tc>
      </w:tr>
      <w:tr w:rsidR="000E1B37" w:rsidTr="00644545">
        <w:trPr>
          <w:trHeight w:val="1440"/>
          <w:jc w:val="center"/>
        </w:trPr>
        <w:tc>
          <w:tcPr>
            <w:tcW w:w="5000" w:type="pct"/>
            <w:vAlign w:val="center"/>
          </w:tcPr>
          <w:p w:rsidR="00644545" w:rsidRPr="00E736A5" w:rsidRDefault="003A0816" w:rsidP="003A0816">
            <w:pPr>
              <w:pStyle w:val="NoSpacing"/>
              <w:jc w:val="center"/>
              <w:rPr>
                <w:rFonts w:ascii="Cambria" w:hAnsi="Cambria" w:cs="Times New Roman"/>
                <w:color w:val="FF0066"/>
                <w:sz w:val="36"/>
                <w:szCs w:val="36"/>
              </w:rPr>
            </w:pPr>
            <w:r w:rsidRPr="003A0816">
              <w:rPr>
                <w:rFonts w:ascii="Cambria" w:hAnsi="Cambria" w:cs="Times New Roman"/>
                <w:b/>
                <w:bCs/>
                <w:kern w:val="28"/>
                <w:sz w:val="40"/>
                <w:szCs w:val="40"/>
              </w:rPr>
              <w:t>System Integration for E2E OSS Solution</w:t>
            </w:r>
          </w:p>
        </w:tc>
      </w:tr>
      <w:tr w:rsidR="000E1B37" w:rsidTr="00644545">
        <w:trPr>
          <w:trHeight w:val="720"/>
          <w:jc w:val="center"/>
        </w:trPr>
        <w:tc>
          <w:tcPr>
            <w:tcW w:w="5000" w:type="pct"/>
            <w:vAlign w:val="center"/>
          </w:tcPr>
          <w:p w:rsidR="000E1B37" w:rsidRPr="003D4595" w:rsidRDefault="00BC7028" w:rsidP="00441148">
            <w:pPr>
              <w:pStyle w:val="NoSpacing"/>
              <w:jc w:val="center"/>
              <w:rPr>
                <w:rFonts w:ascii="Cambria" w:hAnsi="Cambria" w:cs="Times New Roman"/>
                <w:sz w:val="48"/>
                <w:szCs w:val="48"/>
              </w:rPr>
            </w:pPr>
            <w:ins w:id="0" w:author="Maii" w:date="2013-08-21T14:29:00Z">
              <w:r>
                <w:rPr>
                  <w:rFonts w:ascii="Cambria" w:hAnsi="Cambria" w:cs="Times New Roman"/>
                  <w:b/>
                  <w:bCs/>
                  <w:kern w:val="28"/>
                  <w:sz w:val="48"/>
                  <w:szCs w:val="48"/>
                </w:rPr>
                <w:t>TEST</w:t>
              </w:r>
            </w:ins>
            <w:ins w:id="1" w:author="Maii" w:date="2013-08-21T14:30:00Z">
              <w:r>
                <w:rPr>
                  <w:rFonts w:ascii="Cambria" w:hAnsi="Cambria" w:cs="Times New Roman"/>
                  <w:b/>
                  <w:bCs/>
                  <w:kern w:val="28"/>
                  <w:sz w:val="48"/>
                  <w:szCs w:val="48"/>
                </w:rPr>
                <w:t xml:space="preserve"> CASE REVIEW COMMENTS</w:t>
              </w:r>
            </w:ins>
          </w:p>
        </w:tc>
      </w:tr>
    </w:tbl>
    <w:p w:rsidR="000E1B37" w:rsidRDefault="000E1B37" w:rsidP="000E1B37">
      <w:pPr>
        <w:bidi w:val="0"/>
      </w:pPr>
    </w:p>
    <w:tbl>
      <w:tblPr>
        <w:tblStyle w:val="TableGrid"/>
        <w:tblpPr w:leftFromText="180" w:rightFromText="180" w:vertAnchor="text" w:horzAnchor="page" w:tblpX="1963" w:tblpY="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
        <w:gridCol w:w="6278"/>
        <w:gridCol w:w="261"/>
      </w:tblGrid>
      <w:tr w:rsidR="00753147" w:rsidTr="004624DC">
        <w:trPr>
          <w:gridAfter w:val="1"/>
          <w:wAfter w:w="261" w:type="dxa"/>
        </w:trPr>
        <w:tc>
          <w:tcPr>
            <w:tcW w:w="0" w:type="auto"/>
          </w:tcPr>
          <w:p w:rsidR="000E1B37" w:rsidRDefault="000E1B37" w:rsidP="000E1B37">
            <w:pPr>
              <w:bidi w:val="0"/>
            </w:pPr>
            <w:r>
              <w:t>Document</w:t>
            </w:r>
            <w:r w:rsidR="00A55945">
              <w:t>:</w:t>
            </w:r>
          </w:p>
        </w:tc>
        <w:tc>
          <w:tcPr>
            <w:tcW w:w="6278" w:type="dxa"/>
          </w:tcPr>
          <w:p w:rsidR="000E1B37" w:rsidRPr="00240E3D" w:rsidRDefault="00ED73E0" w:rsidP="00240E3D">
            <w:pPr>
              <w:bidi w:val="0"/>
            </w:pPr>
            <w:r w:rsidRPr="00ED73E0">
              <w:t xml:space="preserve">Ericsson </w:t>
            </w:r>
            <w:r w:rsidR="00240E3D">
              <w:t>_</w:t>
            </w:r>
            <w:r w:rsidR="00851C7D">
              <w:t>NOC</w:t>
            </w:r>
            <w:r w:rsidR="00240E3D">
              <w:t>_</w:t>
            </w:r>
            <w:r w:rsidR="00851C7D">
              <w:t xml:space="preserve"> </w:t>
            </w:r>
            <w:r w:rsidRPr="00ED73E0">
              <w:t xml:space="preserve"> </w:t>
            </w:r>
            <w:r w:rsidR="00851C7D">
              <w:t xml:space="preserve">Ontology </w:t>
            </w:r>
            <w:r w:rsidR="00240E3D">
              <w:t>_</w:t>
            </w:r>
            <w:r w:rsidR="00BC7028">
              <w:t>Test Cases Review Comments</w:t>
            </w:r>
            <w:r w:rsidR="00240E3D">
              <w:t xml:space="preserve"> (V2.0)</w:t>
            </w:r>
            <w:r w:rsidRPr="00ED73E0">
              <w:t>.docx</w:t>
            </w:r>
          </w:p>
        </w:tc>
      </w:tr>
      <w:tr w:rsidR="00A55945" w:rsidTr="004624DC">
        <w:trPr>
          <w:gridAfter w:val="1"/>
          <w:wAfter w:w="261" w:type="dxa"/>
        </w:trPr>
        <w:tc>
          <w:tcPr>
            <w:tcW w:w="0" w:type="auto"/>
          </w:tcPr>
          <w:p w:rsidR="00A55945" w:rsidRDefault="00A55945" w:rsidP="00A55945">
            <w:pPr>
              <w:bidi w:val="0"/>
            </w:pPr>
            <w:r>
              <w:t>Date:</w:t>
            </w:r>
          </w:p>
        </w:tc>
        <w:tc>
          <w:tcPr>
            <w:tcW w:w="6278" w:type="dxa"/>
          </w:tcPr>
          <w:p w:rsidR="00A55945" w:rsidRPr="003D4595" w:rsidRDefault="00BC7028" w:rsidP="00ED73E0">
            <w:pPr>
              <w:bidi w:val="0"/>
              <w:rPr>
                <w:b/>
                <w:bCs/>
              </w:rPr>
            </w:pPr>
            <w:r>
              <w:rPr>
                <w:b/>
                <w:bCs/>
              </w:rPr>
              <w:t>21</w:t>
            </w:r>
            <w:r w:rsidR="00A55945">
              <w:rPr>
                <w:b/>
                <w:bCs/>
              </w:rPr>
              <w:t>-</w:t>
            </w:r>
            <w:r>
              <w:rPr>
                <w:b/>
                <w:bCs/>
              </w:rPr>
              <w:t>August</w:t>
            </w:r>
            <w:r w:rsidR="00A55945">
              <w:rPr>
                <w:b/>
                <w:bCs/>
              </w:rPr>
              <w:t>-2013</w:t>
            </w:r>
          </w:p>
        </w:tc>
      </w:tr>
      <w:tr w:rsidR="00E736A5" w:rsidTr="004624DC">
        <w:trPr>
          <w:trHeight w:val="270"/>
        </w:trPr>
        <w:tc>
          <w:tcPr>
            <w:tcW w:w="0" w:type="auto"/>
            <w:vMerge w:val="restart"/>
          </w:tcPr>
          <w:p w:rsidR="00E736A5" w:rsidRDefault="00E736A5" w:rsidP="000E1B37">
            <w:pPr>
              <w:bidi w:val="0"/>
            </w:pPr>
            <w:r>
              <w:t>Author (s)</w:t>
            </w:r>
          </w:p>
        </w:tc>
        <w:tc>
          <w:tcPr>
            <w:tcW w:w="6278" w:type="dxa"/>
          </w:tcPr>
          <w:p w:rsidR="00E736A5" w:rsidRDefault="00BC7028" w:rsidP="002B1A7D">
            <w:pPr>
              <w:bidi w:val="0"/>
            </w:pPr>
            <w:r>
              <w:rPr>
                <w:i/>
                <w:iCs/>
                <w:color w:val="215868" w:themeColor="accent5" w:themeShade="80"/>
              </w:rPr>
              <w:t xml:space="preserve">Mohmed </w:t>
            </w:r>
            <w:r w:rsidR="002B1A7D">
              <w:rPr>
                <w:i/>
                <w:iCs/>
                <w:color w:val="215868" w:themeColor="accent5" w:themeShade="80"/>
              </w:rPr>
              <w:t>Faisal</w:t>
            </w:r>
            <w:r>
              <w:rPr>
                <w:i/>
                <w:iCs/>
                <w:color w:val="215868" w:themeColor="accent5" w:themeShade="80"/>
              </w:rPr>
              <w:t xml:space="preserve"> &amp; Mai Magdy</w:t>
            </w:r>
            <w:r w:rsidR="00E736A5" w:rsidRPr="004624DC">
              <w:rPr>
                <w:color w:val="215868" w:themeColor="accent5" w:themeShade="80"/>
              </w:rPr>
              <w:t xml:space="preserve"> </w:t>
            </w:r>
            <w:r>
              <w:t xml:space="preserve">– QC </w:t>
            </w:r>
            <w:r w:rsidR="00A55945">
              <w:t xml:space="preserve">– Giza Systems </w:t>
            </w:r>
            <w:r w:rsidR="00E736A5">
              <w:t xml:space="preserve">        </w:t>
            </w:r>
          </w:p>
        </w:tc>
        <w:tc>
          <w:tcPr>
            <w:tcW w:w="261" w:type="dxa"/>
          </w:tcPr>
          <w:p w:rsidR="00E736A5" w:rsidRDefault="00E736A5" w:rsidP="00753147">
            <w:pPr>
              <w:bidi w:val="0"/>
            </w:pPr>
          </w:p>
        </w:tc>
      </w:tr>
      <w:tr w:rsidR="00E736A5" w:rsidTr="004624DC">
        <w:trPr>
          <w:trHeight w:val="270"/>
        </w:trPr>
        <w:tc>
          <w:tcPr>
            <w:tcW w:w="0" w:type="auto"/>
            <w:vMerge/>
          </w:tcPr>
          <w:p w:rsidR="00E736A5" w:rsidRDefault="00E736A5" w:rsidP="000E1B37">
            <w:pPr>
              <w:bidi w:val="0"/>
            </w:pPr>
          </w:p>
        </w:tc>
        <w:tc>
          <w:tcPr>
            <w:tcW w:w="6278" w:type="dxa"/>
          </w:tcPr>
          <w:p w:rsidR="00E736A5" w:rsidRDefault="00E736A5" w:rsidP="000E1B37">
            <w:pPr>
              <w:bidi w:val="0"/>
            </w:pPr>
          </w:p>
        </w:tc>
        <w:tc>
          <w:tcPr>
            <w:tcW w:w="261" w:type="dxa"/>
          </w:tcPr>
          <w:p w:rsidR="00E736A5" w:rsidRDefault="00E736A5" w:rsidP="000E1B37">
            <w:pPr>
              <w:bidi w:val="0"/>
            </w:pPr>
          </w:p>
        </w:tc>
      </w:tr>
      <w:tr w:rsidR="000E1B37" w:rsidTr="004624DC">
        <w:trPr>
          <w:gridAfter w:val="1"/>
          <w:wAfter w:w="261" w:type="dxa"/>
        </w:trPr>
        <w:tc>
          <w:tcPr>
            <w:tcW w:w="7488" w:type="dxa"/>
            <w:gridSpan w:val="2"/>
          </w:tcPr>
          <w:p w:rsidR="000E1B37" w:rsidRDefault="000E1B37" w:rsidP="000E1B37">
            <w:pPr>
              <w:bidi w:val="0"/>
            </w:pPr>
          </w:p>
        </w:tc>
      </w:tr>
      <w:tr w:rsidR="00753147" w:rsidTr="004624DC">
        <w:trPr>
          <w:gridAfter w:val="1"/>
          <w:wAfter w:w="261" w:type="dxa"/>
        </w:trPr>
        <w:tc>
          <w:tcPr>
            <w:tcW w:w="0" w:type="auto"/>
          </w:tcPr>
          <w:p w:rsidR="000E1B37" w:rsidRDefault="000E1B37" w:rsidP="000E1B37">
            <w:pPr>
              <w:bidi w:val="0"/>
            </w:pPr>
          </w:p>
        </w:tc>
        <w:tc>
          <w:tcPr>
            <w:tcW w:w="6278" w:type="dxa"/>
          </w:tcPr>
          <w:p w:rsidR="000E1B37" w:rsidRDefault="000E1B37" w:rsidP="00E736A5">
            <w:pPr>
              <w:bidi w:val="0"/>
            </w:pPr>
          </w:p>
        </w:tc>
      </w:tr>
      <w:tr w:rsidR="00644545" w:rsidTr="004624DC">
        <w:trPr>
          <w:gridAfter w:val="1"/>
          <w:wAfter w:w="261" w:type="dxa"/>
        </w:trPr>
        <w:tc>
          <w:tcPr>
            <w:tcW w:w="7488" w:type="dxa"/>
            <w:gridSpan w:val="2"/>
          </w:tcPr>
          <w:p w:rsidR="00644545" w:rsidRDefault="00644545" w:rsidP="00644545">
            <w:pPr>
              <w:bidi w:val="0"/>
            </w:pPr>
          </w:p>
        </w:tc>
      </w:tr>
    </w:tbl>
    <w:p w:rsidR="000E1B37" w:rsidRDefault="000E1B37" w:rsidP="000E1B37">
      <w:pPr>
        <w:bidi w:val="0"/>
      </w:pPr>
    </w:p>
    <w:p w:rsidR="000E1B37" w:rsidRDefault="000E1B37" w:rsidP="000E1B37">
      <w:pPr>
        <w:bidi w:val="0"/>
      </w:pPr>
    </w:p>
    <w:p w:rsidR="000E1B37" w:rsidRDefault="000E1B37" w:rsidP="000E1B37">
      <w:pPr>
        <w:bidi w:val="0"/>
      </w:pPr>
    </w:p>
    <w:p w:rsidR="000E1B37" w:rsidRDefault="000E1B37" w:rsidP="000E1B37">
      <w:pPr>
        <w:bidi w:val="0"/>
      </w:pPr>
    </w:p>
    <w:p w:rsidR="00D36754" w:rsidRDefault="00D36754" w:rsidP="00E736A5">
      <w:pPr>
        <w:pStyle w:val="Title"/>
        <w:ind w:left="540"/>
        <w:rPr>
          <w:rFonts w:asciiTheme="minorHAnsi" w:hAnsiTheme="minorHAnsi" w:cstheme="minorHAnsi"/>
          <w:b/>
          <w:bCs/>
          <w:color w:val="002060"/>
          <w:sz w:val="24"/>
          <w:szCs w:val="24"/>
        </w:rPr>
      </w:pPr>
      <w:bookmarkStart w:id="2" w:name="_Toc267468226"/>
    </w:p>
    <w:p w:rsidR="003D4595" w:rsidRPr="00796236" w:rsidRDefault="003A0816" w:rsidP="00633E87">
      <w:pPr>
        <w:pStyle w:val="Title"/>
        <w:ind w:left="540"/>
        <w:rPr>
          <w:rStyle w:val="StyleComplexTimesNewRoman14ptLatinBoldDarkBlue"/>
          <w:rFonts w:asciiTheme="minorHAnsi" w:hAnsiTheme="minorHAnsi" w:cstheme="minorHAnsi"/>
          <w:b w:val="0"/>
          <w:bCs/>
          <w:color w:val="002060"/>
          <w:sz w:val="24"/>
          <w:szCs w:val="24"/>
        </w:rPr>
      </w:pPr>
      <w:r>
        <w:rPr>
          <w:rFonts w:asciiTheme="minorHAnsi" w:hAnsiTheme="minorHAnsi" w:cstheme="minorHAnsi"/>
          <w:bCs/>
          <w:noProof/>
          <w:color w:val="002060"/>
          <w:sz w:val="24"/>
          <w:szCs w:val="24"/>
        </w:rPr>
        <w:drawing>
          <wp:inline distT="0" distB="0" distL="0" distR="0">
            <wp:extent cx="752475" cy="451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zaSystem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381" cy="451429"/>
                    </a:xfrm>
                    <a:prstGeom prst="rect">
                      <a:avLst/>
                    </a:prstGeom>
                  </pic:spPr>
                </pic:pic>
              </a:graphicData>
            </a:graphic>
          </wp:inline>
        </w:drawing>
      </w:r>
    </w:p>
    <w:tbl>
      <w:tblPr>
        <w:tblW w:w="0" w:type="auto"/>
        <w:tblCellMar>
          <w:left w:w="0" w:type="dxa"/>
          <w:right w:w="0" w:type="dxa"/>
        </w:tblCellMar>
        <w:tblLook w:val="04A0" w:firstRow="1" w:lastRow="0" w:firstColumn="1" w:lastColumn="0" w:noHBand="0" w:noVBand="1"/>
      </w:tblPr>
      <w:tblGrid>
        <w:gridCol w:w="7308"/>
      </w:tblGrid>
      <w:tr w:rsidR="00A55945" w:rsidTr="004624DC">
        <w:tc>
          <w:tcPr>
            <w:tcW w:w="7308" w:type="dxa"/>
            <w:tcMar>
              <w:top w:w="0" w:type="dxa"/>
              <w:left w:w="108" w:type="dxa"/>
              <w:bottom w:w="0" w:type="dxa"/>
              <w:right w:w="108" w:type="dxa"/>
            </w:tcMar>
            <w:vAlign w:val="center"/>
            <w:hideMark/>
          </w:tcPr>
          <w:bookmarkEnd w:id="2"/>
          <w:p w:rsidR="00A55945" w:rsidRDefault="00446DCE" w:rsidP="001B27C1">
            <w:pPr>
              <w:bidi w:val="0"/>
              <w:ind w:left="540"/>
              <w:rPr>
                <w:rFonts w:cs="Calibri"/>
                <w:noProof/>
                <w:color w:val="1F497D"/>
              </w:rPr>
            </w:pPr>
            <w:r w:rsidRPr="00446DCE">
              <w:rPr>
                <w:rFonts w:asciiTheme="minorHAnsi" w:hAnsiTheme="minorHAnsi" w:cstheme="minorHAnsi"/>
                <w:noProof/>
                <w:color w:val="215868" w:themeColor="accent5" w:themeShade="80"/>
                <w:sz w:val="24"/>
                <w:szCs w:val="24"/>
              </w:rPr>
              <w:t>Plot No. 176, Second Sector, City Center | New Cairo 11835, Egypt</w:t>
            </w:r>
            <w:r w:rsidR="00A55945">
              <w:rPr>
                <w:rFonts w:asciiTheme="minorHAnsi" w:hAnsiTheme="minorHAnsi" w:cstheme="minorHAnsi"/>
                <w:noProof/>
                <w:color w:val="000080"/>
                <w:sz w:val="24"/>
                <w:szCs w:val="24"/>
              </w:rPr>
              <w:br/>
            </w:r>
            <w:r w:rsidRPr="00446DCE">
              <w:rPr>
                <w:rFonts w:cs="Calibri"/>
                <w:noProof/>
                <w:color w:val="000000"/>
                <w:sz w:val="18"/>
                <w:szCs w:val="18"/>
              </w:rPr>
              <w:t>Ph</w:t>
            </w:r>
            <w:r>
              <w:rPr>
                <w:rFonts w:cs="Calibri"/>
                <w:noProof/>
                <w:color w:val="000000"/>
                <w:sz w:val="18"/>
                <w:szCs w:val="18"/>
              </w:rPr>
              <w:t xml:space="preserve">one  (202) 26146000 </w:t>
            </w:r>
            <w:r w:rsidRPr="00446DCE">
              <w:rPr>
                <w:rFonts w:cs="Calibri"/>
                <w:noProof/>
                <w:color w:val="000000"/>
                <w:sz w:val="18"/>
                <w:szCs w:val="18"/>
              </w:rPr>
              <w:t xml:space="preserve">| Fax +(202) 26146001 </w:t>
            </w:r>
            <w:r w:rsidR="00A55945">
              <w:rPr>
                <w:rFonts w:cs="Calibri"/>
                <w:noProof/>
                <w:color w:val="000000"/>
                <w:sz w:val="18"/>
                <w:szCs w:val="18"/>
              </w:rPr>
              <w:t xml:space="preserve">| Web: </w:t>
            </w:r>
            <w:hyperlink r:id="rId12" w:history="1">
              <w:r w:rsidR="001B27C1" w:rsidRPr="00537960">
                <w:rPr>
                  <w:rStyle w:val="Hyperlink"/>
                  <w:rFonts w:cs="Calibri"/>
                  <w:noProof/>
                  <w:sz w:val="18"/>
                  <w:szCs w:val="18"/>
                </w:rPr>
                <w:t>www.gizasystems.com</w:t>
              </w:r>
            </w:hyperlink>
            <w:r w:rsidR="004624DC">
              <w:rPr>
                <w:rFonts w:cs="Calibri"/>
                <w:noProof/>
                <w:color w:val="1F497D"/>
                <w:sz w:val="18"/>
                <w:szCs w:val="18"/>
              </w:rPr>
              <w:t xml:space="preserve"> </w:t>
            </w:r>
            <w:r w:rsidR="004624DC">
              <w:rPr>
                <w:rFonts w:cs="Calibri"/>
                <w:noProof/>
                <w:color w:val="1F497D"/>
              </w:rPr>
              <w:t xml:space="preserve"> </w:t>
            </w:r>
          </w:p>
        </w:tc>
      </w:tr>
    </w:tbl>
    <w:p w:rsidR="004624DC" w:rsidRDefault="004624DC">
      <w:pPr>
        <w:bidi w:val="0"/>
        <w:rPr>
          <w:rFonts w:asciiTheme="minorHAnsi" w:hAnsiTheme="minorHAnsi" w:cstheme="minorHAnsi"/>
          <w:noProof/>
          <w:color w:val="000080"/>
          <w:sz w:val="24"/>
          <w:szCs w:val="24"/>
        </w:rPr>
      </w:pPr>
      <w:r>
        <w:rPr>
          <w:rFonts w:asciiTheme="minorHAnsi" w:hAnsiTheme="minorHAnsi" w:cstheme="minorHAnsi"/>
          <w:noProof/>
          <w:color w:val="000080"/>
          <w:sz w:val="24"/>
          <w:szCs w:val="24"/>
        </w:rPr>
        <w:br w:type="page"/>
      </w:r>
    </w:p>
    <w:p w:rsidR="00D36754" w:rsidRDefault="00D36754">
      <w:pPr>
        <w:bidi w:val="0"/>
        <w:rPr>
          <w:rFonts w:asciiTheme="minorHAnsi" w:hAnsiTheme="minorHAnsi" w:cstheme="minorHAnsi"/>
          <w:noProof/>
          <w:color w:val="000080"/>
          <w:sz w:val="24"/>
          <w:szCs w:val="24"/>
        </w:rPr>
      </w:pPr>
    </w:p>
    <w:p w:rsidR="00D94E64" w:rsidRDefault="00D94E64" w:rsidP="00D94E64">
      <w:pPr>
        <w:bidi w:val="0"/>
        <w:rPr>
          <w:b/>
          <w:bCs/>
          <w:sz w:val="28"/>
          <w:szCs w:val="28"/>
        </w:rPr>
      </w:pPr>
      <w:r w:rsidRPr="00D94E64">
        <w:rPr>
          <w:b/>
          <w:bCs/>
          <w:sz w:val="28"/>
          <w:szCs w:val="28"/>
        </w:rPr>
        <w:t>Document Control</w:t>
      </w:r>
    </w:p>
    <w:tbl>
      <w:tblPr>
        <w:tblStyle w:val="TableGrid"/>
        <w:tblW w:w="0" w:type="auto"/>
        <w:tblLook w:val="04A0" w:firstRow="1" w:lastRow="0" w:firstColumn="1" w:lastColumn="0" w:noHBand="0" w:noVBand="1"/>
      </w:tblPr>
      <w:tblGrid>
        <w:gridCol w:w="1098"/>
        <w:gridCol w:w="1530"/>
        <w:gridCol w:w="1980"/>
        <w:gridCol w:w="1440"/>
        <w:gridCol w:w="3528"/>
      </w:tblGrid>
      <w:tr w:rsidR="00643894" w:rsidRPr="00643894" w:rsidTr="00643894">
        <w:tc>
          <w:tcPr>
            <w:tcW w:w="1098" w:type="dxa"/>
          </w:tcPr>
          <w:p w:rsidR="00643894" w:rsidRPr="00643894" w:rsidRDefault="00643894" w:rsidP="00643894">
            <w:pPr>
              <w:jc w:val="right"/>
              <w:rPr>
                <w:b/>
                <w:bCs/>
              </w:rPr>
            </w:pPr>
            <w:r w:rsidRPr="00643894">
              <w:rPr>
                <w:b/>
                <w:bCs/>
              </w:rPr>
              <w:t>Version#</w:t>
            </w:r>
          </w:p>
        </w:tc>
        <w:tc>
          <w:tcPr>
            <w:tcW w:w="1530" w:type="dxa"/>
          </w:tcPr>
          <w:p w:rsidR="00643894" w:rsidRPr="00643894" w:rsidRDefault="00643894" w:rsidP="00643894">
            <w:pPr>
              <w:jc w:val="right"/>
              <w:rPr>
                <w:b/>
                <w:bCs/>
              </w:rPr>
            </w:pPr>
            <w:r w:rsidRPr="00643894">
              <w:rPr>
                <w:b/>
                <w:bCs/>
              </w:rPr>
              <w:t>Date</w:t>
            </w:r>
          </w:p>
        </w:tc>
        <w:tc>
          <w:tcPr>
            <w:tcW w:w="1980" w:type="dxa"/>
          </w:tcPr>
          <w:p w:rsidR="00643894" w:rsidRPr="00643894" w:rsidRDefault="00643894" w:rsidP="00643894">
            <w:pPr>
              <w:jc w:val="right"/>
              <w:rPr>
                <w:b/>
                <w:bCs/>
              </w:rPr>
            </w:pPr>
            <w:r w:rsidRPr="00643894">
              <w:rPr>
                <w:b/>
                <w:bCs/>
              </w:rPr>
              <w:t>Prepared by</w:t>
            </w:r>
          </w:p>
        </w:tc>
        <w:tc>
          <w:tcPr>
            <w:tcW w:w="1440" w:type="dxa"/>
          </w:tcPr>
          <w:p w:rsidR="00643894" w:rsidRPr="00643894" w:rsidRDefault="00643894" w:rsidP="00643894">
            <w:pPr>
              <w:jc w:val="right"/>
              <w:rPr>
                <w:b/>
                <w:bCs/>
              </w:rPr>
            </w:pPr>
            <w:r w:rsidRPr="00643894">
              <w:rPr>
                <w:b/>
                <w:bCs/>
              </w:rPr>
              <w:t>From</w:t>
            </w:r>
          </w:p>
        </w:tc>
        <w:tc>
          <w:tcPr>
            <w:tcW w:w="3528" w:type="dxa"/>
          </w:tcPr>
          <w:p w:rsidR="00643894" w:rsidRPr="00643894" w:rsidRDefault="00643894" w:rsidP="00643894">
            <w:pPr>
              <w:jc w:val="right"/>
              <w:rPr>
                <w:b/>
                <w:bCs/>
              </w:rPr>
            </w:pPr>
            <w:r w:rsidRPr="00643894">
              <w:rPr>
                <w:b/>
                <w:bCs/>
              </w:rPr>
              <w:t>Brief Explanation</w:t>
            </w:r>
          </w:p>
        </w:tc>
      </w:tr>
      <w:tr w:rsidR="00643894" w:rsidRPr="00643894" w:rsidTr="00643894">
        <w:tc>
          <w:tcPr>
            <w:tcW w:w="1098" w:type="dxa"/>
          </w:tcPr>
          <w:p w:rsidR="00643894" w:rsidRPr="00643894" w:rsidRDefault="00492A55" w:rsidP="00492A55">
            <w:pPr>
              <w:rPr>
                <w:color w:val="17365D" w:themeColor="text2" w:themeShade="BF"/>
                <w:sz w:val="20"/>
                <w:szCs w:val="20"/>
              </w:rPr>
            </w:pPr>
            <w:r>
              <w:rPr>
                <w:color w:val="17365D" w:themeColor="text2" w:themeShade="BF"/>
                <w:sz w:val="20"/>
                <w:szCs w:val="20"/>
              </w:rPr>
              <w:t>0.1</w:t>
            </w:r>
          </w:p>
        </w:tc>
        <w:tc>
          <w:tcPr>
            <w:tcW w:w="1530" w:type="dxa"/>
          </w:tcPr>
          <w:p w:rsidR="00643894" w:rsidRPr="00643894" w:rsidRDefault="00BC7028" w:rsidP="00646EC8">
            <w:pPr>
              <w:jc w:val="right"/>
              <w:rPr>
                <w:color w:val="17365D" w:themeColor="text2" w:themeShade="BF"/>
                <w:sz w:val="20"/>
                <w:szCs w:val="20"/>
              </w:rPr>
            </w:pPr>
            <w:r>
              <w:rPr>
                <w:color w:val="17365D" w:themeColor="text2" w:themeShade="BF"/>
                <w:sz w:val="20"/>
                <w:szCs w:val="20"/>
              </w:rPr>
              <w:t>21</w:t>
            </w:r>
            <w:r w:rsidR="00643894" w:rsidRPr="00643894">
              <w:rPr>
                <w:color w:val="17365D" w:themeColor="text2" w:themeShade="BF"/>
                <w:sz w:val="20"/>
                <w:szCs w:val="20"/>
              </w:rPr>
              <w:t>-</w:t>
            </w:r>
            <w:r>
              <w:rPr>
                <w:color w:val="17365D" w:themeColor="text2" w:themeShade="BF"/>
                <w:sz w:val="20"/>
                <w:szCs w:val="20"/>
              </w:rPr>
              <w:t xml:space="preserve">August </w:t>
            </w:r>
            <w:r w:rsidR="00643894" w:rsidRPr="00643894">
              <w:rPr>
                <w:color w:val="17365D" w:themeColor="text2" w:themeShade="BF"/>
                <w:sz w:val="20"/>
                <w:szCs w:val="20"/>
              </w:rPr>
              <w:t>-201</w:t>
            </w:r>
            <w:r w:rsidR="00646EC8">
              <w:rPr>
                <w:color w:val="17365D" w:themeColor="text2" w:themeShade="BF"/>
                <w:sz w:val="20"/>
                <w:szCs w:val="20"/>
              </w:rPr>
              <w:t>3</w:t>
            </w:r>
          </w:p>
        </w:tc>
        <w:tc>
          <w:tcPr>
            <w:tcW w:w="1980" w:type="dxa"/>
          </w:tcPr>
          <w:p w:rsidR="00643894" w:rsidRPr="00643894" w:rsidRDefault="00BC7028" w:rsidP="00BC7028">
            <w:pPr>
              <w:jc w:val="right"/>
              <w:rPr>
                <w:color w:val="17365D" w:themeColor="text2" w:themeShade="BF"/>
                <w:sz w:val="20"/>
                <w:szCs w:val="20"/>
              </w:rPr>
            </w:pPr>
            <w:r>
              <w:rPr>
                <w:color w:val="17365D" w:themeColor="text2" w:themeShade="BF"/>
                <w:sz w:val="20"/>
                <w:szCs w:val="20"/>
              </w:rPr>
              <w:t>Mai Magdy</w:t>
            </w:r>
          </w:p>
        </w:tc>
        <w:tc>
          <w:tcPr>
            <w:tcW w:w="1440" w:type="dxa"/>
          </w:tcPr>
          <w:p w:rsidR="00643894" w:rsidRPr="00643894" w:rsidRDefault="00643894" w:rsidP="00643894">
            <w:pPr>
              <w:jc w:val="right"/>
              <w:rPr>
                <w:color w:val="17365D" w:themeColor="text2" w:themeShade="BF"/>
                <w:sz w:val="20"/>
                <w:szCs w:val="20"/>
              </w:rPr>
            </w:pPr>
            <w:r w:rsidRPr="00643894">
              <w:rPr>
                <w:color w:val="17365D" w:themeColor="text2" w:themeShade="BF"/>
                <w:sz w:val="20"/>
                <w:szCs w:val="20"/>
              </w:rPr>
              <w:t>Giza Systems</w:t>
            </w:r>
          </w:p>
        </w:tc>
        <w:tc>
          <w:tcPr>
            <w:tcW w:w="3528" w:type="dxa"/>
          </w:tcPr>
          <w:p w:rsidR="00643894" w:rsidRPr="00643894" w:rsidRDefault="00492A55" w:rsidP="00643894">
            <w:pPr>
              <w:jc w:val="right"/>
              <w:rPr>
                <w:color w:val="17365D" w:themeColor="text2" w:themeShade="BF"/>
                <w:sz w:val="20"/>
                <w:szCs w:val="20"/>
              </w:rPr>
            </w:pPr>
            <w:r>
              <w:rPr>
                <w:color w:val="17365D" w:themeColor="text2" w:themeShade="BF"/>
                <w:sz w:val="20"/>
                <w:szCs w:val="20"/>
              </w:rPr>
              <w:t>Draft</w:t>
            </w:r>
            <w:r w:rsidR="00643894" w:rsidRPr="00643894">
              <w:rPr>
                <w:color w:val="17365D" w:themeColor="text2" w:themeShade="BF"/>
                <w:sz w:val="20"/>
                <w:szCs w:val="20"/>
              </w:rPr>
              <w:t xml:space="preserve"> Document Version</w:t>
            </w:r>
          </w:p>
        </w:tc>
      </w:tr>
      <w:tr w:rsidR="00643894" w:rsidRPr="00643894" w:rsidTr="00643894">
        <w:tc>
          <w:tcPr>
            <w:tcW w:w="1098" w:type="dxa"/>
          </w:tcPr>
          <w:p w:rsidR="00643894" w:rsidRPr="00643894" w:rsidRDefault="00CC1867" w:rsidP="00643894">
            <w:pPr>
              <w:jc w:val="right"/>
              <w:rPr>
                <w:color w:val="17365D" w:themeColor="text2" w:themeShade="BF"/>
                <w:sz w:val="20"/>
                <w:szCs w:val="20"/>
              </w:rPr>
            </w:pPr>
            <w:r>
              <w:rPr>
                <w:color w:val="17365D" w:themeColor="text2" w:themeShade="BF"/>
                <w:sz w:val="20"/>
                <w:szCs w:val="20"/>
              </w:rPr>
              <w:t>0.2</w:t>
            </w:r>
          </w:p>
        </w:tc>
        <w:tc>
          <w:tcPr>
            <w:tcW w:w="1530" w:type="dxa"/>
          </w:tcPr>
          <w:p w:rsidR="00643894" w:rsidRPr="00643894" w:rsidRDefault="00CC1867" w:rsidP="00643894">
            <w:pPr>
              <w:jc w:val="right"/>
              <w:rPr>
                <w:color w:val="17365D" w:themeColor="text2" w:themeShade="BF"/>
                <w:sz w:val="20"/>
                <w:szCs w:val="20"/>
              </w:rPr>
            </w:pPr>
            <w:r>
              <w:rPr>
                <w:color w:val="17365D" w:themeColor="text2" w:themeShade="BF"/>
                <w:sz w:val="20"/>
                <w:szCs w:val="20"/>
              </w:rPr>
              <w:t>22-Aug-13</w:t>
            </w:r>
          </w:p>
        </w:tc>
        <w:tc>
          <w:tcPr>
            <w:tcW w:w="1980" w:type="dxa"/>
          </w:tcPr>
          <w:p w:rsidR="00643894" w:rsidRPr="00643894" w:rsidRDefault="00CC1867" w:rsidP="00643894">
            <w:pPr>
              <w:jc w:val="right"/>
              <w:rPr>
                <w:color w:val="17365D" w:themeColor="text2" w:themeShade="BF"/>
                <w:sz w:val="20"/>
                <w:szCs w:val="20"/>
              </w:rPr>
            </w:pPr>
            <w:r>
              <w:rPr>
                <w:color w:val="17365D" w:themeColor="text2" w:themeShade="BF"/>
                <w:sz w:val="20"/>
                <w:szCs w:val="20"/>
              </w:rPr>
              <w:t xml:space="preserve">Mohamed </w:t>
            </w:r>
          </w:p>
        </w:tc>
        <w:tc>
          <w:tcPr>
            <w:tcW w:w="1440" w:type="dxa"/>
          </w:tcPr>
          <w:p w:rsidR="00643894" w:rsidRPr="00643894" w:rsidRDefault="00CC1867" w:rsidP="00643894">
            <w:pPr>
              <w:jc w:val="right"/>
              <w:rPr>
                <w:color w:val="17365D" w:themeColor="text2" w:themeShade="BF"/>
                <w:sz w:val="20"/>
                <w:szCs w:val="20"/>
              </w:rPr>
            </w:pPr>
            <w:r>
              <w:rPr>
                <w:color w:val="17365D" w:themeColor="text2" w:themeShade="BF"/>
                <w:sz w:val="20"/>
                <w:szCs w:val="20"/>
              </w:rPr>
              <w:t>Giza Systems</w:t>
            </w:r>
          </w:p>
        </w:tc>
        <w:tc>
          <w:tcPr>
            <w:tcW w:w="3528" w:type="dxa"/>
          </w:tcPr>
          <w:p w:rsidR="00643894" w:rsidRPr="00643894" w:rsidRDefault="00CC1867" w:rsidP="00643894">
            <w:pPr>
              <w:jc w:val="right"/>
              <w:rPr>
                <w:color w:val="17365D" w:themeColor="text2" w:themeShade="BF"/>
                <w:sz w:val="20"/>
                <w:szCs w:val="20"/>
              </w:rPr>
            </w:pPr>
            <w:r>
              <w:rPr>
                <w:color w:val="17365D" w:themeColor="text2" w:themeShade="BF"/>
                <w:sz w:val="20"/>
                <w:szCs w:val="20"/>
              </w:rPr>
              <w:t xml:space="preserve">Review </w:t>
            </w:r>
            <w:r w:rsidR="00F934D8">
              <w:rPr>
                <w:color w:val="17365D" w:themeColor="text2" w:themeShade="BF"/>
                <w:sz w:val="20"/>
                <w:szCs w:val="20"/>
              </w:rPr>
              <w:t xml:space="preserve">&amp; adding more </w:t>
            </w:r>
            <w:r>
              <w:rPr>
                <w:color w:val="17365D" w:themeColor="text2" w:themeShade="BF"/>
                <w:sz w:val="20"/>
                <w:szCs w:val="20"/>
              </w:rPr>
              <w:t xml:space="preserve">comments </w:t>
            </w:r>
          </w:p>
        </w:tc>
      </w:tr>
      <w:tr w:rsidR="00643894" w:rsidRPr="00643894" w:rsidTr="00643894">
        <w:tc>
          <w:tcPr>
            <w:tcW w:w="1098" w:type="dxa"/>
          </w:tcPr>
          <w:p w:rsidR="00643894" w:rsidRPr="00643894" w:rsidRDefault="00643894" w:rsidP="00643894">
            <w:pPr>
              <w:jc w:val="right"/>
              <w:rPr>
                <w:color w:val="17365D" w:themeColor="text2" w:themeShade="BF"/>
                <w:sz w:val="20"/>
                <w:szCs w:val="20"/>
              </w:rPr>
            </w:pPr>
          </w:p>
        </w:tc>
        <w:tc>
          <w:tcPr>
            <w:tcW w:w="1530" w:type="dxa"/>
          </w:tcPr>
          <w:p w:rsidR="00643894" w:rsidRPr="00643894" w:rsidRDefault="00643894" w:rsidP="00643894">
            <w:pPr>
              <w:jc w:val="right"/>
              <w:rPr>
                <w:color w:val="17365D" w:themeColor="text2" w:themeShade="BF"/>
                <w:sz w:val="20"/>
                <w:szCs w:val="20"/>
              </w:rPr>
            </w:pPr>
          </w:p>
        </w:tc>
        <w:tc>
          <w:tcPr>
            <w:tcW w:w="1980" w:type="dxa"/>
          </w:tcPr>
          <w:p w:rsidR="00643894" w:rsidRPr="00643894" w:rsidRDefault="00643894" w:rsidP="00643894">
            <w:pPr>
              <w:jc w:val="right"/>
              <w:rPr>
                <w:color w:val="17365D" w:themeColor="text2" w:themeShade="BF"/>
                <w:sz w:val="20"/>
                <w:szCs w:val="20"/>
              </w:rPr>
            </w:pPr>
          </w:p>
        </w:tc>
        <w:tc>
          <w:tcPr>
            <w:tcW w:w="1440" w:type="dxa"/>
          </w:tcPr>
          <w:p w:rsidR="00643894" w:rsidRPr="00643894" w:rsidRDefault="00643894" w:rsidP="00643894">
            <w:pPr>
              <w:jc w:val="right"/>
              <w:rPr>
                <w:color w:val="17365D" w:themeColor="text2" w:themeShade="BF"/>
                <w:sz w:val="20"/>
                <w:szCs w:val="20"/>
              </w:rPr>
            </w:pPr>
          </w:p>
        </w:tc>
        <w:tc>
          <w:tcPr>
            <w:tcW w:w="3528" w:type="dxa"/>
          </w:tcPr>
          <w:p w:rsidR="00643894" w:rsidRPr="00643894" w:rsidRDefault="00643894" w:rsidP="00643894">
            <w:pPr>
              <w:jc w:val="right"/>
              <w:rPr>
                <w:color w:val="17365D" w:themeColor="text2" w:themeShade="BF"/>
                <w:sz w:val="20"/>
                <w:szCs w:val="20"/>
              </w:rPr>
            </w:pPr>
          </w:p>
        </w:tc>
      </w:tr>
    </w:tbl>
    <w:p w:rsidR="008C22D4" w:rsidRDefault="008C22D4" w:rsidP="008C22D4">
      <w:pPr>
        <w:bidi w:val="0"/>
      </w:pPr>
    </w:p>
    <w:p w:rsidR="008C22D4" w:rsidRDefault="008C22D4">
      <w:pPr>
        <w:bidi w:val="0"/>
      </w:pPr>
      <w:r>
        <w:br w:type="page"/>
      </w:r>
    </w:p>
    <w:p w:rsidR="000E1B37" w:rsidRDefault="000E1B37" w:rsidP="000E1B37">
      <w:pPr>
        <w:bidi w:val="0"/>
      </w:pPr>
    </w:p>
    <w:sdt>
      <w:sdtPr>
        <w:rPr>
          <w:rFonts w:ascii="Calibri" w:eastAsia="Calibri" w:hAnsi="Calibri" w:cs="Arial"/>
          <w:b w:val="0"/>
          <w:bCs w:val="0"/>
          <w:color w:val="auto"/>
          <w:sz w:val="22"/>
          <w:szCs w:val="22"/>
        </w:rPr>
        <w:id w:val="59355663"/>
        <w:docPartObj>
          <w:docPartGallery w:val="Table of Contents"/>
          <w:docPartUnique/>
        </w:docPartObj>
      </w:sdtPr>
      <w:sdtEndPr>
        <w:rPr>
          <w:rtl/>
        </w:rPr>
      </w:sdtEndPr>
      <w:sdtContent>
        <w:bookmarkStart w:id="3" w:name="_Toc364859785" w:displacedByCustomXml="prev"/>
        <w:p w:rsidR="00D94E64" w:rsidRPr="0011654E" w:rsidRDefault="00D94E64" w:rsidP="00A460E7">
          <w:pPr>
            <w:pStyle w:val="Heading1"/>
          </w:pPr>
          <w:r w:rsidRPr="0011654E">
            <w:t>Table of Contents</w:t>
          </w:r>
          <w:bookmarkEnd w:id="3"/>
        </w:p>
        <w:p w:rsidR="00FE6A4E" w:rsidRDefault="00266AC2">
          <w:pPr>
            <w:pStyle w:val="TOC1"/>
            <w:tabs>
              <w:tab w:val="left" w:pos="440"/>
              <w:tab w:val="right" w:leader="dot" w:pos="9350"/>
            </w:tabs>
            <w:bidi w:val="0"/>
            <w:rPr>
              <w:rFonts w:asciiTheme="minorHAnsi" w:eastAsiaTheme="minorEastAsia" w:hAnsiTheme="minorHAnsi" w:cstheme="minorBidi"/>
              <w:noProof/>
            </w:rPr>
          </w:pPr>
          <w:r>
            <w:fldChar w:fldCharType="begin"/>
          </w:r>
          <w:r w:rsidR="00D94E64">
            <w:instrText xml:space="preserve"> TOC \o "1-3" \h \z \u </w:instrText>
          </w:r>
          <w:r>
            <w:fldChar w:fldCharType="separate"/>
          </w:r>
          <w:hyperlink w:anchor="_Toc364859785" w:history="1">
            <w:r w:rsidR="00FE6A4E" w:rsidRPr="0053254F">
              <w:rPr>
                <w:rStyle w:val="Hyperlink"/>
                <w:noProof/>
              </w:rPr>
              <w:t>1</w:t>
            </w:r>
            <w:r w:rsidR="00FE6A4E">
              <w:rPr>
                <w:rFonts w:asciiTheme="minorHAnsi" w:eastAsiaTheme="minorEastAsia" w:hAnsiTheme="minorHAnsi" w:cstheme="minorBidi"/>
                <w:noProof/>
              </w:rPr>
              <w:tab/>
            </w:r>
            <w:r w:rsidR="00FE6A4E" w:rsidRPr="0053254F">
              <w:rPr>
                <w:rStyle w:val="Hyperlink"/>
                <w:noProof/>
              </w:rPr>
              <w:t>Table of Contents</w:t>
            </w:r>
            <w:r w:rsidR="00FE6A4E">
              <w:rPr>
                <w:noProof/>
                <w:webHidden/>
              </w:rPr>
              <w:tab/>
            </w:r>
            <w:r>
              <w:rPr>
                <w:noProof/>
                <w:webHidden/>
              </w:rPr>
              <w:fldChar w:fldCharType="begin"/>
            </w:r>
            <w:r w:rsidR="00FE6A4E">
              <w:rPr>
                <w:noProof/>
                <w:webHidden/>
              </w:rPr>
              <w:instrText xml:space="preserve"> PAGEREF _Toc364859785 \h </w:instrText>
            </w:r>
            <w:r>
              <w:rPr>
                <w:noProof/>
                <w:webHidden/>
              </w:rPr>
            </w:r>
            <w:r>
              <w:rPr>
                <w:noProof/>
                <w:webHidden/>
              </w:rPr>
              <w:fldChar w:fldCharType="separate"/>
            </w:r>
            <w:r w:rsidR="00FE6A4E">
              <w:rPr>
                <w:noProof/>
                <w:webHidden/>
              </w:rPr>
              <w:t>3</w:t>
            </w:r>
            <w:r>
              <w:rPr>
                <w:noProof/>
                <w:webHidden/>
              </w:rPr>
              <w:fldChar w:fldCharType="end"/>
            </w:r>
          </w:hyperlink>
        </w:p>
        <w:p w:rsidR="00FE6A4E" w:rsidRDefault="00794B10">
          <w:pPr>
            <w:pStyle w:val="TOC1"/>
            <w:tabs>
              <w:tab w:val="left" w:pos="440"/>
              <w:tab w:val="right" w:leader="dot" w:pos="9350"/>
            </w:tabs>
            <w:bidi w:val="0"/>
            <w:rPr>
              <w:rFonts w:asciiTheme="minorHAnsi" w:eastAsiaTheme="minorEastAsia" w:hAnsiTheme="minorHAnsi" w:cstheme="minorBidi"/>
              <w:noProof/>
            </w:rPr>
          </w:pPr>
          <w:hyperlink w:anchor="_Toc364859786" w:history="1">
            <w:r w:rsidR="00FE6A4E" w:rsidRPr="0053254F">
              <w:rPr>
                <w:rStyle w:val="Hyperlink"/>
                <w:noProof/>
              </w:rPr>
              <w:t>2</w:t>
            </w:r>
            <w:r w:rsidR="00FE6A4E">
              <w:rPr>
                <w:rFonts w:asciiTheme="minorHAnsi" w:eastAsiaTheme="minorEastAsia" w:hAnsiTheme="minorHAnsi" w:cstheme="minorBidi"/>
                <w:noProof/>
              </w:rPr>
              <w:tab/>
            </w:r>
            <w:r w:rsidR="00FE6A4E" w:rsidRPr="0053254F">
              <w:rPr>
                <w:rStyle w:val="Hyperlink"/>
                <w:noProof/>
              </w:rPr>
              <w:t>Introduction:</w:t>
            </w:r>
            <w:r w:rsidR="00FE6A4E">
              <w:rPr>
                <w:noProof/>
                <w:webHidden/>
              </w:rPr>
              <w:tab/>
            </w:r>
            <w:r w:rsidR="00266AC2">
              <w:rPr>
                <w:noProof/>
                <w:webHidden/>
              </w:rPr>
              <w:fldChar w:fldCharType="begin"/>
            </w:r>
            <w:r w:rsidR="00FE6A4E">
              <w:rPr>
                <w:noProof/>
                <w:webHidden/>
              </w:rPr>
              <w:instrText xml:space="preserve"> PAGEREF _Toc364859786 \h </w:instrText>
            </w:r>
            <w:r w:rsidR="00266AC2">
              <w:rPr>
                <w:noProof/>
                <w:webHidden/>
              </w:rPr>
            </w:r>
            <w:r w:rsidR="00266AC2">
              <w:rPr>
                <w:noProof/>
                <w:webHidden/>
              </w:rPr>
              <w:fldChar w:fldCharType="separate"/>
            </w:r>
            <w:r w:rsidR="00FE6A4E">
              <w:rPr>
                <w:noProof/>
                <w:webHidden/>
              </w:rPr>
              <w:t>4</w:t>
            </w:r>
            <w:r w:rsidR="00266AC2">
              <w:rPr>
                <w:noProof/>
                <w:webHidden/>
              </w:rPr>
              <w:fldChar w:fldCharType="end"/>
            </w:r>
          </w:hyperlink>
        </w:p>
        <w:p w:rsidR="00FE6A4E" w:rsidRDefault="00794B10">
          <w:pPr>
            <w:pStyle w:val="TOC1"/>
            <w:tabs>
              <w:tab w:val="left" w:pos="440"/>
              <w:tab w:val="right" w:leader="dot" w:pos="9350"/>
            </w:tabs>
            <w:bidi w:val="0"/>
            <w:rPr>
              <w:rFonts w:asciiTheme="minorHAnsi" w:eastAsiaTheme="minorEastAsia" w:hAnsiTheme="minorHAnsi" w:cstheme="minorBidi"/>
              <w:noProof/>
            </w:rPr>
          </w:pPr>
          <w:hyperlink w:anchor="_Toc364859787" w:history="1">
            <w:r w:rsidR="00FE6A4E" w:rsidRPr="0053254F">
              <w:rPr>
                <w:rStyle w:val="Hyperlink"/>
                <w:noProof/>
              </w:rPr>
              <w:t>3</w:t>
            </w:r>
            <w:r w:rsidR="00FE6A4E">
              <w:rPr>
                <w:rFonts w:asciiTheme="minorHAnsi" w:eastAsiaTheme="minorEastAsia" w:hAnsiTheme="minorHAnsi" w:cstheme="minorBidi"/>
                <w:noProof/>
              </w:rPr>
              <w:tab/>
            </w:r>
            <w:r w:rsidR="00FE6A4E" w:rsidRPr="0053254F">
              <w:rPr>
                <w:rStyle w:val="Hyperlink"/>
                <w:noProof/>
              </w:rPr>
              <w:t>Review Comments</w:t>
            </w:r>
            <w:r w:rsidR="00FE6A4E">
              <w:rPr>
                <w:noProof/>
                <w:webHidden/>
              </w:rPr>
              <w:tab/>
            </w:r>
            <w:r w:rsidR="00266AC2">
              <w:rPr>
                <w:noProof/>
                <w:webHidden/>
              </w:rPr>
              <w:fldChar w:fldCharType="begin"/>
            </w:r>
            <w:r w:rsidR="00FE6A4E">
              <w:rPr>
                <w:noProof/>
                <w:webHidden/>
              </w:rPr>
              <w:instrText xml:space="preserve"> PAGEREF _Toc364859787 \h </w:instrText>
            </w:r>
            <w:r w:rsidR="00266AC2">
              <w:rPr>
                <w:noProof/>
                <w:webHidden/>
              </w:rPr>
            </w:r>
            <w:r w:rsidR="00266AC2">
              <w:rPr>
                <w:noProof/>
                <w:webHidden/>
              </w:rPr>
              <w:fldChar w:fldCharType="separate"/>
            </w:r>
            <w:r w:rsidR="00FE6A4E">
              <w:rPr>
                <w:noProof/>
                <w:webHidden/>
              </w:rPr>
              <w:t>4</w:t>
            </w:r>
            <w:r w:rsidR="00266AC2">
              <w:rPr>
                <w:noProof/>
                <w:webHidden/>
              </w:rPr>
              <w:fldChar w:fldCharType="end"/>
            </w:r>
          </w:hyperlink>
        </w:p>
        <w:p w:rsidR="00BC7028" w:rsidRDefault="00266AC2" w:rsidP="00FE6A4E">
          <w:r>
            <w:fldChar w:fldCharType="end"/>
          </w:r>
        </w:p>
      </w:sdtContent>
    </w:sdt>
    <w:p w:rsidR="00B630F8" w:rsidRDefault="00B630F8">
      <w:pPr>
        <w:bidi w:val="0"/>
      </w:pPr>
      <w:r>
        <w:br w:type="page"/>
      </w:r>
    </w:p>
    <w:p w:rsidR="000E1B37" w:rsidRDefault="000E1B37" w:rsidP="00B630F8">
      <w:pPr>
        <w:bidi w:val="0"/>
        <w:spacing w:after="0" w:line="240" w:lineRule="auto"/>
      </w:pPr>
    </w:p>
    <w:p w:rsidR="00D94E64" w:rsidRDefault="00D94E64" w:rsidP="00FE6A4E">
      <w:pPr>
        <w:pStyle w:val="Heading1"/>
      </w:pPr>
      <w:bookmarkStart w:id="4" w:name="Introduction"/>
      <w:bookmarkStart w:id="5" w:name="_Toc265048553"/>
      <w:bookmarkStart w:id="6" w:name="_Toc278536497"/>
      <w:bookmarkStart w:id="7" w:name="_Toc278573163"/>
      <w:bookmarkStart w:id="8" w:name="_Toc364859786"/>
      <w:r w:rsidRPr="00E43779">
        <w:t>Intro</w:t>
      </w:r>
      <w:r w:rsidR="00266AC2" w:rsidRPr="00E43779">
        <w:fldChar w:fldCharType="begin"/>
      </w:r>
      <w:r w:rsidRPr="00E43779">
        <w:instrText xml:space="preserve"> XE "Introduction" \b </w:instrText>
      </w:r>
      <w:r w:rsidR="00266AC2" w:rsidRPr="00E43779">
        <w:fldChar w:fldCharType="end"/>
      </w:r>
      <w:r w:rsidRPr="00E43779">
        <w:t>duction:</w:t>
      </w:r>
      <w:bookmarkEnd w:id="4"/>
      <w:bookmarkEnd w:id="5"/>
      <w:bookmarkEnd w:id="6"/>
      <w:bookmarkEnd w:id="7"/>
      <w:bookmarkEnd w:id="8"/>
    </w:p>
    <w:p w:rsidR="00A95FB1" w:rsidRPr="003C1136" w:rsidRDefault="003C1136" w:rsidP="00595527">
      <w:pPr>
        <w:pStyle w:val="ListParagraph"/>
        <w:bidi w:val="0"/>
        <w:ind w:left="0" w:firstLine="432"/>
        <w:rPr>
          <w:lang w:bidi="ar-EG"/>
        </w:rPr>
      </w:pPr>
      <w:r>
        <w:rPr>
          <w:lang w:bidi="ar-EG"/>
        </w:rPr>
        <w:t>This document includes the Comments on Ontology Ericsson Egypt OIR Phase 1 UAT Test Cases v1, the General comments applies for all test cases. The purpose of this</w:t>
      </w:r>
      <w:r w:rsidR="00595527">
        <w:rPr>
          <w:lang w:bidi="ar-EG"/>
        </w:rPr>
        <w:t xml:space="preserve"> document is to clarify TC</w:t>
      </w:r>
      <w:r>
        <w:rPr>
          <w:lang w:bidi="ar-EG"/>
        </w:rPr>
        <w:t xml:space="preserve">s and facilitate </w:t>
      </w:r>
      <w:r w:rsidR="00595527">
        <w:rPr>
          <w:lang w:bidi="ar-EG"/>
        </w:rPr>
        <w:t>the</w:t>
      </w:r>
      <w:r>
        <w:rPr>
          <w:lang w:bidi="ar-EG"/>
        </w:rPr>
        <w:t xml:space="preserve"> execution.</w:t>
      </w:r>
    </w:p>
    <w:p w:rsidR="00D94E64" w:rsidRPr="00A460E7" w:rsidRDefault="00FE6A4E" w:rsidP="00A95FB1">
      <w:pPr>
        <w:pStyle w:val="Heading1"/>
      </w:pPr>
      <w:bookmarkStart w:id="9" w:name="_Toc364859787"/>
      <w:r>
        <w:t>Review Comments</w:t>
      </w:r>
      <w:bookmarkEnd w:id="9"/>
    </w:p>
    <w:p w:rsidR="00811FDC" w:rsidRDefault="00FE6A4E" w:rsidP="00811FDC">
      <w:pPr>
        <w:pStyle w:val="ListParagraph"/>
        <w:bidi w:val="0"/>
        <w:ind w:left="0" w:firstLine="432"/>
        <w:rPr>
          <w:lang w:bidi="ar-EG"/>
        </w:rPr>
      </w:pPr>
      <w:r>
        <w:rPr>
          <w:lang w:bidi="ar-EG"/>
        </w:rPr>
        <w:t>In this section, we will include the Comments on Ontology Ericsson Egypt OIR Phase 1 UAT Test Cases v1.</w:t>
      </w:r>
    </w:p>
    <w:tbl>
      <w:tblPr>
        <w:tblW w:w="0" w:type="auto"/>
        <w:tblInd w:w="108" w:type="dxa"/>
        <w:tblLayout w:type="fixed"/>
        <w:tblLook w:val="04A0" w:firstRow="1" w:lastRow="0" w:firstColumn="1" w:lastColumn="0" w:noHBand="0" w:noVBand="1"/>
      </w:tblPr>
      <w:tblGrid>
        <w:gridCol w:w="3136"/>
        <w:gridCol w:w="6224"/>
      </w:tblGrid>
      <w:tr w:rsidR="00FE6A4E" w:rsidRPr="0002465D" w:rsidTr="00A95FB1">
        <w:trPr>
          <w:trHeight w:val="300"/>
          <w:tblHeader/>
        </w:trPr>
        <w:tc>
          <w:tcPr>
            <w:tcW w:w="3136" w:type="dxa"/>
            <w:tcBorders>
              <w:top w:val="single" w:sz="4" w:space="0" w:color="auto"/>
              <w:left w:val="single" w:sz="4" w:space="0" w:color="auto"/>
              <w:bottom w:val="nil"/>
              <w:right w:val="nil"/>
            </w:tcBorders>
            <w:shd w:val="clear" w:color="000000" w:fill="808080"/>
            <w:noWrap/>
            <w:vAlign w:val="center"/>
            <w:hideMark/>
          </w:tcPr>
          <w:p w:rsidR="00FE6A4E" w:rsidRPr="0002465D" w:rsidRDefault="00FE6A4E" w:rsidP="00A95FB1">
            <w:pPr>
              <w:bidi w:val="0"/>
              <w:spacing w:after="0" w:line="240" w:lineRule="auto"/>
              <w:jc w:val="center"/>
              <w:rPr>
                <w:rFonts w:eastAsia="Times New Roman" w:cs="Times New Roman"/>
                <w:color w:val="FFFFFF"/>
              </w:rPr>
            </w:pPr>
            <w:r>
              <w:rPr>
                <w:rFonts w:eastAsia="Times New Roman" w:cs="Times New Roman"/>
                <w:color w:val="FFFFFF"/>
              </w:rPr>
              <w:t>TEST Case ID</w:t>
            </w:r>
          </w:p>
        </w:tc>
        <w:tc>
          <w:tcPr>
            <w:tcW w:w="6224" w:type="dxa"/>
            <w:tcBorders>
              <w:top w:val="single" w:sz="4" w:space="0" w:color="auto"/>
              <w:left w:val="single" w:sz="4" w:space="0" w:color="auto"/>
              <w:bottom w:val="nil"/>
              <w:right w:val="single" w:sz="4" w:space="0" w:color="auto"/>
            </w:tcBorders>
            <w:shd w:val="clear" w:color="000000" w:fill="808080"/>
            <w:noWrap/>
            <w:vAlign w:val="center"/>
            <w:hideMark/>
          </w:tcPr>
          <w:p w:rsidR="00FE6A4E" w:rsidRPr="0002465D" w:rsidRDefault="00FE6A4E" w:rsidP="0002465D">
            <w:pPr>
              <w:bidi w:val="0"/>
              <w:spacing w:after="0" w:line="240" w:lineRule="auto"/>
              <w:jc w:val="center"/>
              <w:rPr>
                <w:rFonts w:eastAsia="Times New Roman" w:cs="Times New Roman"/>
                <w:color w:val="FFFFFF"/>
              </w:rPr>
            </w:pPr>
            <w:r>
              <w:rPr>
                <w:rFonts w:eastAsia="Times New Roman" w:cs="Times New Roman"/>
                <w:color w:val="FFFFFF"/>
              </w:rPr>
              <w:t>Comments</w:t>
            </w:r>
          </w:p>
        </w:tc>
      </w:tr>
      <w:tr w:rsidR="003C5243" w:rsidRPr="0002465D" w:rsidTr="00A95FB1">
        <w:trPr>
          <w:trHeight w:val="1160"/>
          <w:tblHeader/>
        </w:trPr>
        <w:tc>
          <w:tcPr>
            <w:tcW w:w="3136" w:type="dxa"/>
            <w:tcBorders>
              <w:top w:val="single" w:sz="4" w:space="0" w:color="auto"/>
              <w:left w:val="single" w:sz="4" w:space="0" w:color="auto"/>
              <w:bottom w:val="single" w:sz="4" w:space="0" w:color="auto"/>
              <w:right w:val="nil"/>
            </w:tcBorders>
            <w:shd w:val="clear" w:color="auto" w:fill="auto"/>
            <w:noWrap/>
            <w:vAlign w:val="center"/>
          </w:tcPr>
          <w:p w:rsidR="003C5243" w:rsidRDefault="003C5243" w:rsidP="00A95FB1">
            <w:pPr>
              <w:bidi w:val="0"/>
              <w:spacing w:after="0" w:line="240" w:lineRule="auto"/>
              <w:jc w:val="center"/>
              <w:rPr>
                <w:rFonts w:eastAsia="Times New Roman" w:cs="Times New Roman"/>
                <w:color w:val="000000"/>
              </w:rPr>
            </w:pPr>
            <w:r>
              <w:rPr>
                <w:rFonts w:eastAsia="Times New Roman" w:cs="Times New Roman"/>
                <w:color w:val="000000"/>
              </w:rPr>
              <w:t>General comment</w:t>
            </w:r>
          </w:p>
        </w:tc>
        <w:tc>
          <w:tcPr>
            <w:tcW w:w="62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1DCC" w:rsidRDefault="003C5243" w:rsidP="005C0F57">
            <w:pPr>
              <w:pStyle w:val="ListParagraph"/>
              <w:numPr>
                <w:ilvl w:val="0"/>
                <w:numId w:val="36"/>
              </w:numPr>
              <w:bidi w:val="0"/>
              <w:spacing w:after="0" w:line="240" w:lineRule="auto"/>
              <w:rPr>
                <w:rFonts w:eastAsia="Times New Roman" w:cs="Times New Roman"/>
                <w:color w:val="000000"/>
              </w:rPr>
            </w:pPr>
            <w:commentRangeStart w:id="10"/>
            <w:commentRangeStart w:id="11"/>
            <w:r>
              <w:rPr>
                <w:rFonts w:eastAsia="Times New Roman" w:cs="Times New Roman"/>
                <w:color w:val="000000"/>
              </w:rPr>
              <w:t xml:space="preserve">Please replace the phrase (complete set </w:t>
            </w:r>
            <w:r w:rsidR="00EE1DCC">
              <w:rPr>
                <w:rFonts w:eastAsia="Times New Roman" w:cs="Times New Roman"/>
                <w:color w:val="000000"/>
              </w:rPr>
              <w:t xml:space="preserve">of input data </w:t>
            </w:r>
            <w:r>
              <w:rPr>
                <w:rFonts w:eastAsia="Times New Roman" w:cs="Times New Roman"/>
                <w:color w:val="000000"/>
              </w:rPr>
              <w:t>)</w:t>
            </w:r>
            <w:r w:rsidR="00EE1DCC">
              <w:rPr>
                <w:rFonts w:eastAsia="Times New Roman" w:cs="Times New Roman"/>
                <w:color w:val="000000"/>
              </w:rPr>
              <w:t xml:space="preserve"> with the specified data for each test case</w:t>
            </w:r>
            <w:commentRangeEnd w:id="10"/>
            <w:r w:rsidR="00D13296">
              <w:rPr>
                <w:rStyle w:val="CommentReference"/>
              </w:rPr>
              <w:commentReference w:id="10"/>
            </w:r>
            <w:commentRangeEnd w:id="11"/>
            <w:r w:rsidR="00406802">
              <w:rPr>
                <w:rStyle w:val="CommentReference"/>
              </w:rPr>
              <w:commentReference w:id="11"/>
            </w:r>
          </w:p>
          <w:p w:rsidR="003C5243" w:rsidRDefault="00EE1DCC" w:rsidP="00EE1DCC">
            <w:pPr>
              <w:pStyle w:val="ListParagraph"/>
              <w:bidi w:val="0"/>
              <w:spacing w:after="0" w:line="240" w:lineRule="auto"/>
              <w:rPr>
                <w:rFonts w:eastAsia="Times New Roman" w:cs="Times New Roman"/>
                <w:color w:val="000000"/>
              </w:rPr>
            </w:pPr>
            <w:r>
              <w:rPr>
                <w:rFonts w:eastAsia="Times New Roman" w:cs="Times New Roman"/>
                <w:color w:val="000000"/>
              </w:rPr>
              <w:t xml:space="preserve"> </w:t>
            </w:r>
          </w:p>
          <w:p w:rsidR="00EE1DCC" w:rsidRDefault="00EE1DCC" w:rsidP="00EE1DCC">
            <w:pPr>
              <w:pStyle w:val="ListParagraph"/>
              <w:numPr>
                <w:ilvl w:val="0"/>
                <w:numId w:val="36"/>
              </w:numPr>
              <w:bidi w:val="0"/>
              <w:spacing w:after="0" w:line="240" w:lineRule="auto"/>
              <w:rPr>
                <w:rFonts w:eastAsia="Times New Roman" w:cs="Times New Roman"/>
                <w:color w:val="000000"/>
              </w:rPr>
            </w:pPr>
            <w:commentRangeStart w:id="12"/>
            <w:r>
              <w:rPr>
                <w:rFonts w:eastAsia="Times New Roman" w:cs="Times New Roman"/>
                <w:color w:val="000000"/>
              </w:rPr>
              <w:t xml:space="preserve">Please replace  the phrase (run a transaction using that data) in each test case with a specified transaction </w:t>
            </w:r>
            <w:commentRangeEnd w:id="12"/>
            <w:r w:rsidR="00813818">
              <w:rPr>
                <w:rStyle w:val="CommentReference"/>
              </w:rPr>
              <w:commentReference w:id="12"/>
            </w:r>
          </w:p>
          <w:p w:rsidR="00245A89" w:rsidRPr="00245A89" w:rsidRDefault="00245A89" w:rsidP="00245A89">
            <w:pPr>
              <w:pStyle w:val="ListParagraph"/>
              <w:rPr>
                <w:rFonts w:eastAsia="Times New Roman" w:cs="Times New Roman"/>
                <w:color w:val="000000"/>
              </w:rPr>
            </w:pPr>
          </w:p>
          <w:p w:rsidR="00245A89" w:rsidRDefault="00245A89" w:rsidP="00245A89">
            <w:pPr>
              <w:pStyle w:val="ListParagraph"/>
              <w:numPr>
                <w:ilvl w:val="0"/>
                <w:numId w:val="36"/>
              </w:numPr>
              <w:bidi w:val="0"/>
              <w:spacing w:after="0" w:line="240" w:lineRule="auto"/>
              <w:rPr>
                <w:rFonts w:eastAsia="Times New Roman" w:cs="Times New Roman"/>
                <w:color w:val="000000"/>
              </w:rPr>
            </w:pPr>
            <w:commentRangeStart w:id="13"/>
            <w:r>
              <w:rPr>
                <w:rFonts w:eastAsia="Times New Roman" w:cs="Times New Roman"/>
                <w:color w:val="000000"/>
              </w:rPr>
              <w:t xml:space="preserve">If applicable please add an attribute for each test case mentioning the requirement ID or requirement document which the test case is written against </w:t>
            </w:r>
            <w:commentRangeEnd w:id="13"/>
            <w:r w:rsidR="00813818">
              <w:rPr>
                <w:rStyle w:val="CommentReference"/>
              </w:rPr>
              <w:commentReference w:id="13"/>
            </w:r>
          </w:p>
        </w:tc>
      </w:tr>
      <w:tr w:rsidR="00E629FA" w:rsidRPr="0002465D" w:rsidTr="00A95FB1">
        <w:trPr>
          <w:trHeight w:val="1160"/>
          <w:tblHeader/>
        </w:trPr>
        <w:tc>
          <w:tcPr>
            <w:tcW w:w="3136" w:type="dxa"/>
            <w:tcBorders>
              <w:top w:val="single" w:sz="4" w:space="0" w:color="auto"/>
              <w:left w:val="single" w:sz="4" w:space="0" w:color="auto"/>
              <w:bottom w:val="single" w:sz="4" w:space="0" w:color="auto"/>
              <w:right w:val="nil"/>
            </w:tcBorders>
            <w:shd w:val="clear" w:color="auto" w:fill="auto"/>
            <w:noWrap/>
            <w:vAlign w:val="center"/>
          </w:tcPr>
          <w:p w:rsidR="00E629FA" w:rsidRDefault="00E629FA" w:rsidP="00A95FB1">
            <w:pPr>
              <w:bidi w:val="0"/>
              <w:spacing w:after="0" w:line="240" w:lineRule="auto"/>
              <w:jc w:val="center"/>
              <w:rPr>
                <w:rFonts w:eastAsia="Times New Roman" w:cs="Times New Roman"/>
                <w:color w:val="000000"/>
              </w:rPr>
            </w:pPr>
            <w:r>
              <w:rPr>
                <w:rFonts w:eastAsia="Times New Roman" w:cs="Times New Roman"/>
                <w:color w:val="000000"/>
              </w:rPr>
              <w:t>TC</w:t>
            </w:r>
            <w:r w:rsidR="001467B5">
              <w:rPr>
                <w:rFonts w:eastAsia="Times New Roman" w:cs="Times New Roman"/>
                <w:color w:val="000000"/>
              </w:rPr>
              <w:t>#1,2</w:t>
            </w:r>
          </w:p>
        </w:tc>
        <w:tc>
          <w:tcPr>
            <w:tcW w:w="62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629FA" w:rsidRPr="005C0F57" w:rsidRDefault="001467B5" w:rsidP="005C0F57">
            <w:pPr>
              <w:pStyle w:val="ListParagraph"/>
              <w:numPr>
                <w:ilvl w:val="0"/>
                <w:numId w:val="36"/>
              </w:numPr>
              <w:bidi w:val="0"/>
              <w:spacing w:after="0" w:line="240" w:lineRule="auto"/>
              <w:rPr>
                <w:rFonts w:eastAsia="Times New Roman" w:cs="Times New Roman"/>
                <w:color w:val="000000"/>
              </w:rPr>
            </w:pPr>
            <w:r>
              <w:rPr>
                <w:rFonts w:eastAsia="Times New Roman" w:cs="Times New Roman"/>
                <w:color w:val="000000"/>
              </w:rPr>
              <w:t xml:space="preserve">Please provide a sample input file for the test case and the output file  with the used format </w:t>
            </w:r>
          </w:p>
        </w:tc>
      </w:tr>
      <w:tr w:rsidR="00AE156E" w:rsidRPr="0002465D" w:rsidTr="00A95FB1">
        <w:trPr>
          <w:trHeight w:val="1160"/>
          <w:tblHeader/>
        </w:trPr>
        <w:tc>
          <w:tcPr>
            <w:tcW w:w="3136" w:type="dxa"/>
            <w:tcBorders>
              <w:top w:val="single" w:sz="4" w:space="0" w:color="auto"/>
              <w:left w:val="single" w:sz="4" w:space="0" w:color="auto"/>
              <w:bottom w:val="single" w:sz="4" w:space="0" w:color="auto"/>
              <w:right w:val="nil"/>
            </w:tcBorders>
            <w:shd w:val="clear" w:color="auto" w:fill="auto"/>
            <w:noWrap/>
            <w:vAlign w:val="center"/>
          </w:tcPr>
          <w:p w:rsidR="00AE156E" w:rsidRDefault="00AE156E" w:rsidP="00A95FB1">
            <w:pPr>
              <w:bidi w:val="0"/>
              <w:spacing w:after="0" w:line="240" w:lineRule="auto"/>
              <w:jc w:val="center"/>
              <w:rPr>
                <w:rFonts w:eastAsia="Times New Roman" w:cs="Times New Roman"/>
                <w:color w:val="000000"/>
              </w:rPr>
            </w:pPr>
            <w:r>
              <w:rPr>
                <w:rFonts w:eastAsia="Times New Roman" w:cs="Times New Roman"/>
                <w:color w:val="000000"/>
              </w:rPr>
              <w:t>TC#3</w:t>
            </w:r>
          </w:p>
        </w:tc>
        <w:tc>
          <w:tcPr>
            <w:tcW w:w="62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56E" w:rsidRDefault="00AE156E" w:rsidP="005C0F57">
            <w:pPr>
              <w:pStyle w:val="ListParagraph"/>
              <w:numPr>
                <w:ilvl w:val="0"/>
                <w:numId w:val="36"/>
              </w:numPr>
              <w:bidi w:val="0"/>
              <w:spacing w:after="0" w:line="240" w:lineRule="auto"/>
              <w:rPr>
                <w:rFonts w:eastAsia="Times New Roman" w:cs="Times New Roman"/>
                <w:color w:val="000000"/>
              </w:rPr>
            </w:pPr>
            <w:r>
              <w:rPr>
                <w:rFonts w:eastAsia="Times New Roman" w:cs="Times New Roman"/>
                <w:color w:val="000000"/>
              </w:rPr>
              <w:t xml:space="preserve">Please add a test case for adding a new row in the input file and verify that the number of objects is incremented </w:t>
            </w:r>
          </w:p>
          <w:p w:rsidR="00AE156E" w:rsidRDefault="00AE156E" w:rsidP="00A95FB1">
            <w:pPr>
              <w:pStyle w:val="ListParagraph"/>
              <w:bidi w:val="0"/>
              <w:spacing w:after="0" w:line="240" w:lineRule="auto"/>
              <w:rPr>
                <w:rFonts w:eastAsia="Times New Roman" w:cs="Times New Roman"/>
                <w:color w:val="000000"/>
              </w:rPr>
            </w:pPr>
          </w:p>
        </w:tc>
      </w:tr>
      <w:tr w:rsidR="00E629FA" w:rsidRPr="0002465D" w:rsidTr="00A95FB1">
        <w:trPr>
          <w:trHeight w:val="1160"/>
          <w:tblHeader/>
        </w:trPr>
        <w:tc>
          <w:tcPr>
            <w:tcW w:w="3136" w:type="dxa"/>
            <w:tcBorders>
              <w:top w:val="single" w:sz="4" w:space="0" w:color="auto"/>
              <w:left w:val="single" w:sz="4" w:space="0" w:color="auto"/>
              <w:bottom w:val="single" w:sz="4" w:space="0" w:color="auto"/>
              <w:right w:val="nil"/>
            </w:tcBorders>
            <w:shd w:val="clear" w:color="auto" w:fill="auto"/>
            <w:noWrap/>
            <w:vAlign w:val="center"/>
          </w:tcPr>
          <w:p w:rsidR="00E629FA" w:rsidRDefault="001467B5" w:rsidP="00A95FB1">
            <w:pPr>
              <w:bidi w:val="0"/>
              <w:spacing w:after="0" w:line="240" w:lineRule="auto"/>
              <w:jc w:val="center"/>
              <w:rPr>
                <w:rFonts w:eastAsia="Times New Roman" w:cs="Times New Roman"/>
                <w:color w:val="000000"/>
              </w:rPr>
            </w:pPr>
            <w:r>
              <w:rPr>
                <w:rFonts w:eastAsia="Times New Roman" w:cs="Times New Roman"/>
                <w:color w:val="000000"/>
              </w:rPr>
              <w:t>TC#4,5</w:t>
            </w:r>
          </w:p>
        </w:tc>
        <w:tc>
          <w:tcPr>
            <w:tcW w:w="62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629FA" w:rsidRDefault="001467B5" w:rsidP="005C0F57">
            <w:pPr>
              <w:pStyle w:val="ListParagraph"/>
              <w:numPr>
                <w:ilvl w:val="0"/>
                <w:numId w:val="36"/>
              </w:numPr>
              <w:bidi w:val="0"/>
              <w:spacing w:after="0" w:line="240" w:lineRule="auto"/>
              <w:rPr>
                <w:rFonts w:eastAsia="Times New Roman" w:cs="Times New Roman"/>
                <w:color w:val="000000"/>
              </w:rPr>
            </w:pPr>
            <w:r>
              <w:rPr>
                <w:rFonts w:eastAsia="Times New Roman" w:cs="Times New Roman"/>
                <w:color w:val="000000"/>
              </w:rPr>
              <w:t xml:space="preserve">Please provide a list of the link properties to be shown in the link view </w:t>
            </w:r>
          </w:p>
          <w:p w:rsidR="001467B5" w:rsidRDefault="001467B5" w:rsidP="001467B5">
            <w:pPr>
              <w:pStyle w:val="ListParagraph"/>
              <w:numPr>
                <w:ilvl w:val="0"/>
                <w:numId w:val="36"/>
              </w:numPr>
              <w:bidi w:val="0"/>
              <w:spacing w:after="0" w:line="240" w:lineRule="auto"/>
              <w:rPr>
                <w:rFonts w:eastAsia="Times New Roman" w:cs="Times New Roman"/>
                <w:color w:val="000000"/>
              </w:rPr>
            </w:pPr>
            <w:commentRangeStart w:id="14"/>
            <w:commentRangeStart w:id="15"/>
            <w:r>
              <w:rPr>
                <w:rFonts w:eastAsia="Times New Roman" w:cs="Times New Roman"/>
                <w:color w:val="000000"/>
              </w:rPr>
              <w:t xml:space="preserve">Please add a verification if the nodes are linkable or not </w:t>
            </w:r>
            <w:commentRangeEnd w:id="14"/>
            <w:r w:rsidR="00813818">
              <w:rPr>
                <w:rStyle w:val="CommentReference"/>
              </w:rPr>
              <w:commentReference w:id="14"/>
            </w:r>
            <w:commentRangeEnd w:id="15"/>
            <w:r w:rsidR="00406802">
              <w:rPr>
                <w:rStyle w:val="CommentReference"/>
              </w:rPr>
              <w:commentReference w:id="15"/>
            </w:r>
          </w:p>
          <w:p w:rsidR="001467B5" w:rsidRDefault="001467B5" w:rsidP="001467B5">
            <w:pPr>
              <w:pStyle w:val="ListParagraph"/>
              <w:bidi w:val="0"/>
              <w:spacing w:after="0" w:line="240" w:lineRule="auto"/>
              <w:rPr>
                <w:rFonts w:eastAsia="Times New Roman" w:cs="Times New Roman"/>
                <w:color w:val="000000"/>
              </w:rPr>
            </w:pPr>
          </w:p>
          <w:p w:rsidR="001467B5" w:rsidRPr="005C0F57" w:rsidRDefault="001467B5" w:rsidP="001467B5">
            <w:pPr>
              <w:pStyle w:val="ListParagraph"/>
              <w:bidi w:val="0"/>
              <w:spacing w:after="0" w:line="240" w:lineRule="auto"/>
              <w:rPr>
                <w:rFonts w:eastAsia="Times New Roman" w:cs="Times New Roman"/>
                <w:color w:val="000000"/>
              </w:rPr>
            </w:pPr>
          </w:p>
        </w:tc>
      </w:tr>
      <w:tr w:rsidR="00E629FA" w:rsidRPr="0002465D" w:rsidTr="00A95FB1">
        <w:trPr>
          <w:trHeight w:val="1160"/>
          <w:tblHeader/>
        </w:trPr>
        <w:tc>
          <w:tcPr>
            <w:tcW w:w="3136" w:type="dxa"/>
            <w:tcBorders>
              <w:top w:val="single" w:sz="4" w:space="0" w:color="auto"/>
              <w:left w:val="single" w:sz="4" w:space="0" w:color="auto"/>
              <w:bottom w:val="single" w:sz="4" w:space="0" w:color="auto"/>
              <w:right w:val="nil"/>
            </w:tcBorders>
            <w:shd w:val="clear" w:color="auto" w:fill="auto"/>
            <w:noWrap/>
            <w:vAlign w:val="center"/>
          </w:tcPr>
          <w:p w:rsidR="00E629FA" w:rsidRDefault="00A95FB1" w:rsidP="00A95FB1">
            <w:pPr>
              <w:bidi w:val="0"/>
              <w:spacing w:after="0" w:line="240" w:lineRule="auto"/>
              <w:jc w:val="center"/>
              <w:rPr>
                <w:rFonts w:eastAsia="Times New Roman" w:cs="Times New Roman"/>
                <w:color w:val="000000"/>
              </w:rPr>
            </w:pPr>
            <w:r>
              <w:rPr>
                <w:rFonts w:eastAsia="Times New Roman" w:cs="Times New Roman"/>
                <w:color w:val="000000"/>
              </w:rPr>
              <w:lastRenderedPageBreak/>
              <w:t>TC#6:</w:t>
            </w:r>
            <w:r w:rsidR="001467B5">
              <w:rPr>
                <w:rFonts w:eastAsia="Times New Roman" w:cs="Times New Roman"/>
                <w:color w:val="000000"/>
              </w:rPr>
              <w:t>13</w:t>
            </w:r>
          </w:p>
        </w:tc>
        <w:tc>
          <w:tcPr>
            <w:tcW w:w="62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467B5" w:rsidRDefault="001467B5" w:rsidP="005C0F57">
            <w:pPr>
              <w:pStyle w:val="ListParagraph"/>
              <w:numPr>
                <w:ilvl w:val="0"/>
                <w:numId w:val="36"/>
              </w:numPr>
              <w:bidi w:val="0"/>
              <w:spacing w:after="0" w:line="240" w:lineRule="auto"/>
              <w:rPr>
                <w:rFonts w:eastAsia="Times New Roman" w:cs="Times New Roman"/>
                <w:color w:val="000000"/>
              </w:rPr>
            </w:pPr>
            <w:r>
              <w:rPr>
                <w:rFonts w:eastAsia="Times New Roman" w:cs="Times New Roman"/>
                <w:color w:val="000000"/>
              </w:rPr>
              <w:t>Please provide a sample file for each test case to use as the test input data with the right format</w:t>
            </w:r>
          </w:p>
          <w:p w:rsidR="00E629FA" w:rsidRDefault="001467B5" w:rsidP="001467B5">
            <w:pPr>
              <w:pStyle w:val="ListParagraph"/>
              <w:bidi w:val="0"/>
              <w:spacing w:after="0" w:line="240" w:lineRule="auto"/>
              <w:rPr>
                <w:rFonts w:eastAsia="Times New Roman" w:cs="Times New Roman"/>
                <w:color w:val="000000"/>
              </w:rPr>
            </w:pPr>
            <w:r>
              <w:rPr>
                <w:rFonts w:eastAsia="Times New Roman" w:cs="Times New Roman"/>
                <w:color w:val="000000"/>
              </w:rPr>
              <w:t xml:space="preserve"> </w:t>
            </w:r>
          </w:p>
          <w:p w:rsidR="001467B5" w:rsidRDefault="001467B5" w:rsidP="001467B5">
            <w:pPr>
              <w:pStyle w:val="ListParagraph"/>
              <w:numPr>
                <w:ilvl w:val="0"/>
                <w:numId w:val="36"/>
              </w:numPr>
              <w:bidi w:val="0"/>
              <w:spacing w:after="0" w:line="240" w:lineRule="auto"/>
              <w:rPr>
                <w:rFonts w:eastAsia="Times New Roman" w:cs="Times New Roman"/>
                <w:color w:val="000000"/>
              </w:rPr>
            </w:pPr>
            <w:r>
              <w:rPr>
                <w:rFonts w:eastAsia="Times New Roman" w:cs="Times New Roman"/>
                <w:color w:val="000000"/>
              </w:rPr>
              <w:t>Please specify the list of the properties for each node   to be verified against</w:t>
            </w:r>
          </w:p>
          <w:p w:rsidR="001467B5" w:rsidRPr="001467B5" w:rsidRDefault="001467B5" w:rsidP="001467B5">
            <w:pPr>
              <w:pStyle w:val="ListParagraph"/>
              <w:rPr>
                <w:rFonts w:eastAsia="Times New Roman" w:cs="Times New Roman"/>
                <w:color w:val="000000"/>
              </w:rPr>
            </w:pPr>
          </w:p>
          <w:p w:rsidR="001467B5" w:rsidRDefault="001467B5" w:rsidP="001467B5">
            <w:pPr>
              <w:pStyle w:val="ListParagraph"/>
              <w:numPr>
                <w:ilvl w:val="0"/>
                <w:numId w:val="36"/>
              </w:numPr>
              <w:bidi w:val="0"/>
              <w:spacing w:after="0" w:line="240" w:lineRule="auto"/>
              <w:rPr>
                <w:rFonts w:eastAsia="Times New Roman" w:cs="Times New Roman"/>
                <w:color w:val="000000"/>
              </w:rPr>
            </w:pPr>
            <w:commentRangeStart w:id="17"/>
            <w:r>
              <w:rPr>
                <w:rFonts w:eastAsia="Times New Roman" w:cs="Times New Roman"/>
                <w:color w:val="000000"/>
              </w:rPr>
              <w:t xml:space="preserve">Please edit the test story for each test case </w:t>
            </w:r>
            <w:r w:rsidR="00AE156E">
              <w:rPr>
                <w:rFonts w:eastAsia="Times New Roman" w:cs="Times New Roman"/>
                <w:color w:val="000000"/>
              </w:rPr>
              <w:t xml:space="preserve">to mention the node type I’m searching for </w:t>
            </w:r>
            <w:r>
              <w:rPr>
                <w:rFonts w:eastAsia="Times New Roman" w:cs="Times New Roman"/>
                <w:color w:val="000000"/>
              </w:rPr>
              <w:t xml:space="preserve"> </w:t>
            </w:r>
            <w:commentRangeEnd w:id="17"/>
            <w:r w:rsidR="001B3206">
              <w:rPr>
                <w:rStyle w:val="CommentReference"/>
              </w:rPr>
              <w:commentReference w:id="17"/>
            </w:r>
          </w:p>
          <w:p w:rsidR="001467B5" w:rsidRPr="001467B5" w:rsidRDefault="001467B5" w:rsidP="001467B5">
            <w:pPr>
              <w:bidi w:val="0"/>
              <w:spacing w:after="0" w:line="240" w:lineRule="auto"/>
              <w:rPr>
                <w:rFonts w:eastAsia="Times New Roman" w:cs="Times New Roman"/>
                <w:color w:val="000000"/>
              </w:rPr>
            </w:pPr>
          </w:p>
        </w:tc>
      </w:tr>
      <w:tr w:rsidR="0051726A" w:rsidRPr="0002465D" w:rsidTr="00A95FB1">
        <w:trPr>
          <w:trHeight w:val="1160"/>
          <w:tblHeader/>
        </w:trPr>
        <w:tc>
          <w:tcPr>
            <w:tcW w:w="3136" w:type="dxa"/>
            <w:tcBorders>
              <w:top w:val="single" w:sz="4" w:space="0" w:color="auto"/>
              <w:left w:val="single" w:sz="4" w:space="0" w:color="auto"/>
              <w:bottom w:val="single" w:sz="4" w:space="0" w:color="auto"/>
              <w:right w:val="nil"/>
            </w:tcBorders>
            <w:shd w:val="clear" w:color="auto" w:fill="auto"/>
            <w:noWrap/>
            <w:vAlign w:val="center"/>
          </w:tcPr>
          <w:p w:rsidR="0051726A" w:rsidRDefault="0051726A" w:rsidP="00A95FB1">
            <w:pPr>
              <w:bidi w:val="0"/>
              <w:spacing w:after="0" w:line="240" w:lineRule="auto"/>
              <w:jc w:val="center"/>
              <w:rPr>
                <w:rFonts w:eastAsia="Times New Roman" w:cs="Times New Roman"/>
                <w:color w:val="000000"/>
              </w:rPr>
            </w:pPr>
            <w:r>
              <w:rPr>
                <w:rFonts w:eastAsia="Times New Roman" w:cs="Times New Roman"/>
                <w:color w:val="000000"/>
              </w:rPr>
              <w:t>TC#19</w:t>
            </w:r>
          </w:p>
        </w:tc>
        <w:tc>
          <w:tcPr>
            <w:tcW w:w="62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726A" w:rsidRDefault="0051726A" w:rsidP="0051726A">
            <w:pPr>
              <w:pStyle w:val="ListParagraph"/>
              <w:numPr>
                <w:ilvl w:val="0"/>
                <w:numId w:val="36"/>
              </w:numPr>
              <w:bidi w:val="0"/>
              <w:spacing w:after="0" w:line="240" w:lineRule="auto"/>
              <w:rPr>
                <w:rFonts w:eastAsia="Times New Roman" w:cs="Times New Roman"/>
                <w:color w:val="000000"/>
              </w:rPr>
            </w:pPr>
            <w:commentRangeStart w:id="18"/>
            <w:r>
              <w:rPr>
                <w:rFonts w:eastAsia="Times New Roman" w:cs="Times New Roman"/>
                <w:color w:val="000000"/>
              </w:rPr>
              <w:t xml:space="preserve">No steps or expected output </w:t>
            </w:r>
            <w:commentRangeEnd w:id="18"/>
            <w:r w:rsidR="00D83E4A">
              <w:rPr>
                <w:rStyle w:val="CommentReference"/>
              </w:rPr>
              <w:commentReference w:id="18"/>
            </w:r>
          </w:p>
        </w:tc>
      </w:tr>
      <w:tr w:rsidR="00E629FA" w:rsidRPr="0002465D" w:rsidTr="00A95FB1">
        <w:trPr>
          <w:trHeight w:val="1160"/>
          <w:tblHeader/>
        </w:trPr>
        <w:tc>
          <w:tcPr>
            <w:tcW w:w="3136" w:type="dxa"/>
            <w:tcBorders>
              <w:top w:val="single" w:sz="4" w:space="0" w:color="auto"/>
              <w:left w:val="single" w:sz="4" w:space="0" w:color="auto"/>
              <w:bottom w:val="single" w:sz="4" w:space="0" w:color="auto"/>
              <w:right w:val="nil"/>
            </w:tcBorders>
            <w:shd w:val="clear" w:color="auto" w:fill="auto"/>
            <w:noWrap/>
            <w:vAlign w:val="center"/>
          </w:tcPr>
          <w:p w:rsidR="00E629FA" w:rsidRDefault="00AE156E" w:rsidP="00A95FB1">
            <w:pPr>
              <w:bidi w:val="0"/>
              <w:spacing w:after="0" w:line="240" w:lineRule="auto"/>
              <w:jc w:val="center"/>
              <w:rPr>
                <w:rFonts w:eastAsia="Times New Roman" w:cs="Times New Roman"/>
                <w:color w:val="000000"/>
              </w:rPr>
            </w:pPr>
            <w:r>
              <w:rPr>
                <w:rFonts w:eastAsia="Times New Roman" w:cs="Times New Roman"/>
                <w:color w:val="000000"/>
              </w:rPr>
              <w:t>TC</w:t>
            </w:r>
            <w:r w:rsidR="0051726A">
              <w:rPr>
                <w:rFonts w:eastAsia="Times New Roman" w:cs="Times New Roman"/>
                <w:color w:val="000000"/>
              </w:rPr>
              <w:t>#</w:t>
            </w:r>
            <w:r>
              <w:rPr>
                <w:rFonts w:eastAsia="Times New Roman" w:cs="Times New Roman"/>
                <w:color w:val="000000"/>
              </w:rPr>
              <w:t>2</w:t>
            </w:r>
            <w:r w:rsidR="0051726A">
              <w:rPr>
                <w:rFonts w:eastAsia="Times New Roman" w:cs="Times New Roman"/>
                <w:color w:val="000000"/>
              </w:rPr>
              <w:t>0</w:t>
            </w:r>
            <w:r>
              <w:rPr>
                <w:rFonts w:eastAsia="Times New Roman" w:cs="Times New Roman"/>
                <w:color w:val="000000"/>
              </w:rPr>
              <w:t>,21</w:t>
            </w:r>
          </w:p>
        </w:tc>
        <w:tc>
          <w:tcPr>
            <w:tcW w:w="62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56E" w:rsidRPr="00AE156E" w:rsidRDefault="00AE156E" w:rsidP="0051726A">
            <w:pPr>
              <w:pStyle w:val="ListParagraph"/>
              <w:numPr>
                <w:ilvl w:val="0"/>
                <w:numId w:val="36"/>
              </w:numPr>
              <w:bidi w:val="0"/>
              <w:spacing w:after="0" w:line="240" w:lineRule="auto"/>
              <w:rPr>
                <w:rFonts w:eastAsia="Times New Roman" w:cs="Times New Roman"/>
                <w:color w:val="000000"/>
              </w:rPr>
            </w:pPr>
            <w:commentRangeStart w:id="19"/>
            <w:r>
              <w:rPr>
                <w:rFonts w:eastAsia="Times New Roman" w:cs="Times New Roman"/>
                <w:color w:val="000000"/>
              </w:rPr>
              <w:t xml:space="preserve">If applicable  kindly provide a screen shot of </w:t>
            </w:r>
            <w:r w:rsidR="0051726A">
              <w:rPr>
                <w:rFonts w:eastAsia="Times New Roman" w:cs="Times New Roman"/>
                <w:color w:val="000000"/>
              </w:rPr>
              <w:t xml:space="preserve">a sample RAN site topology </w:t>
            </w:r>
            <w:commentRangeEnd w:id="19"/>
            <w:r w:rsidR="00D13296">
              <w:rPr>
                <w:rStyle w:val="CommentReference"/>
              </w:rPr>
              <w:commentReference w:id="19"/>
            </w:r>
          </w:p>
        </w:tc>
      </w:tr>
      <w:tr w:rsidR="00E629FA" w:rsidRPr="0002465D" w:rsidTr="00A95FB1">
        <w:trPr>
          <w:trHeight w:val="1160"/>
          <w:tblHeader/>
        </w:trPr>
        <w:tc>
          <w:tcPr>
            <w:tcW w:w="3136" w:type="dxa"/>
            <w:tcBorders>
              <w:top w:val="single" w:sz="4" w:space="0" w:color="auto"/>
              <w:left w:val="single" w:sz="4" w:space="0" w:color="auto"/>
              <w:bottom w:val="single" w:sz="4" w:space="0" w:color="auto"/>
              <w:right w:val="nil"/>
            </w:tcBorders>
            <w:shd w:val="clear" w:color="auto" w:fill="auto"/>
            <w:noWrap/>
            <w:vAlign w:val="center"/>
          </w:tcPr>
          <w:p w:rsidR="00E629FA" w:rsidRDefault="003B6A93" w:rsidP="00A95FB1">
            <w:pPr>
              <w:bidi w:val="0"/>
              <w:spacing w:after="0" w:line="240" w:lineRule="auto"/>
              <w:jc w:val="center"/>
              <w:rPr>
                <w:rFonts w:eastAsia="Times New Roman" w:cs="Times New Roman"/>
                <w:color w:val="000000"/>
              </w:rPr>
            </w:pPr>
            <w:r>
              <w:rPr>
                <w:rFonts w:eastAsia="Times New Roman" w:cs="Times New Roman"/>
                <w:color w:val="000000"/>
              </w:rPr>
              <w:t>TC#22</w:t>
            </w:r>
          </w:p>
        </w:tc>
        <w:tc>
          <w:tcPr>
            <w:tcW w:w="62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629FA" w:rsidRPr="005C0F57" w:rsidRDefault="003B6A93" w:rsidP="005C0F57">
            <w:pPr>
              <w:pStyle w:val="ListParagraph"/>
              <w:numPr>
                <w:ilvl w:val="0"/>
                <w:numId w:val="36"/>
              </w:numPr>
              <w:bidi w:val="0"/>
              <w:spacing w:after="0" w:line="240" w:lineRule="auto"/>
              <w:rPr>
                <w:rFonts w:eastAsia="Times New Roman" w:cs="Times New Roman"/>
                <w:color w:val="000000"/>
              </w:rPr>
            </w:pPr>
            <w:r>
              <w:rPr>
                <w:rFonts w:eastAsia="Times New Roman" w:cs="Times New Roman"/>
                <w:color w:val="000000"/>
              </w:rPr>
              <w:t xml:space="preserve">If applicable please provide a screen shot of a sample topology containing all the components mentioned in the expected output </w:t>
            </w:r>
          </w:p>
        </w:tc>
      </w:tr>
      <w:tr w:rsidR="00E629FA" w:rsidRPr="0002465D" w:rsidTr="00A95FB1">
        <w:trPr>
          <w:trHeight w:val="1160"/>
          <w:tblHeader/>
        </w:trPr>
        <w:tc>
          <w:tcPr>
            <w:tcW w:w="3136" w:type="dxa"/>
            <w:tcBorders>
              <w:top w:val="single" w:sz="4" w:space="0" w:color="auto"/>
              <w:left w:val="single" w:sz="4" w:space="0" w:color="auto"/>
              <w:bottom w:val="single" w:sz="4" w:space="0" w:color="auto"/>
              <w:right w:val="nil"/>
            </w:tcBorders>
            <w:shd w:val="clear" w:color="auto" w:fill="auto"/>
            <w:noWrap/>
            <w:vAlign w:val="center"/>
          </w:tcPr>
          <w:p w:rsidR="00E629FA" w:rsidRDefault="00A95FB1" w:rsidP="00A95FB1">
            <w:pPr>
              <w:bidi w:val="0"/>
              <w:spacing w:after="0" w:line="240" w:lineRule="auto"/>
              <w:jc w:val="center"/>
              <w:rPr>
                <w:rFonts w:eastAsia="Times New Roman" w:cs="Times New Roman"/>
                <w:color w:val="000000"/>
              </w:rPr>
            </w:pPr>
            <w:r>
              <w:rPr>
                <w:rFonts w:eastAsia="Times New Roman" w:cs="Times New Roman"/>
                <w:color w:val="000000"/>
              </w:rPr>
              <w:t>TC#23:</w:t>
            </w:r>
            <w:r w:rsidR="00D54E28">
              <w:rPr>
                <w:rFonts w:eastAsia="Times New Roman" w:cs="Times New Roman"/>
                <w:color w:val="000000"/>
              </w:rPr>
              <w:t>26</w:t>
            </w:r>
          </w:p>
        </w:tc>
        <w:tc>
          <w:tcPr>
            <w:tcW w:w="62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629FA" w:rsidRPr="005C0F57" w:rsidRDefault="003C5243" w:rsidP="005C0F57">
            <w:pPr>
              <w:pStyle w:val="ListParagraph"/>
              <w:numPr>
                <w:ilvl w:val="0"/>
                <w:numId w:val="36"/>
              </w:numPr>
              <w:bidi w:val="0"/>
              <w:spacing w:after="0" w:line="240" w:lineRule="auto"/>
              <w:rPr>
                <w:rFonts w:eastAsia="Times New Roman" w:cs="Times New Roman"/>
                <w:color w:val="000000"/>
              </w:rPr>
            </w:pPr>
            <w:r>
              <w:rPr>
                <w:rFonts w:eastAsia="Times New Roman" w:cs="Times New Roman"/>
                <w:color w:val="000000"/>
              </w:rPr>
              <w:t xml:space="preserve">If applicable please provide a screen shot of a sample dynamic topological view of site containing routers, switches and firewalls </w:t>
            </w:r>
          </w:p>
        </w:tc>
      </w:tr>
      <w:tr w:rsidR="00FE6A4E" w:rsidRPr="005C0F57" w:rsidTr="00A95FB1">
        <w:trPr>
          <w:trHeight w:val="300"/>
          <w:tblHeader/>
        </w:trPr>
        <w:tc>
          <w:tcPr>
            <w:tcW w:w="3136" w:type="dxa"/>
            <w:tcBorders>
              <w:top w:val="nil"/>
              <w:left w:val="single" w:sz="4" w:space="0" w:color="auto"/>
              <w:bottom w:val="nil"/>
              <w:right w:val="nil"/>
            </w:tcBorders>
            <w:shd w:val="clear" w:color="auto" w:fill="auto"/>
            <w:noWrap/>
            <w:vAlign w:val="center"/>
            <w:hideMark/>
          </w:tcPr>
          <w:p w:rsidR="00FE6A4E" w:rsidRPr="0002465D" w:rsidRDefault="00FE6A4E" w:rsidP="00A95FB1">
            <w:pPr>
              <w:bidi w:val="0"/>
              <w:spacing w:after="0" w:line="240" w:lineRule="auto"/>
              <w:jc w:val="center"/>
              <w:rPr>
                <w:rFonts w:eastAsia="Times New Roman" w:cs="Times New Roman"/>
                <w:color w:val="000000"/>
              </w:rPr>
            </w:pPr>
          </w:p>
        </w:tc>
        <w:tc>
          <w:tcPr>
            <w:tcW w:w="6224" w:type="dxa"/>
            <w:tcBorders>
              <w:top w:val="nil"/>
              <w:left w:val="single" w:sz="4" w:space="0" w:color="auto"/>
              <w:bottom w:val="nil"/>
              <w:right w:val="single" w:sz="4" w:space="0" w:color="auto"/>
            </w:tcBorders>
            <w:shd w:val="clear" w:color="auto" w:fill="auto"/>
            <w:noWrap/>
            <w:vAlign w:val="center"/>
            <w:hideMark/>
          </w:tcPr>
          <w:p w:rsidR="00FE6A4E" w:rsidRPr="00830D72" w:rsidRDefault="005C0F57" w:rsidP="00830D72">
            <w:pPr>
              <w:pStyle w:val="ListParagraph"/>
              <w:numPr>
                <w:ilvl w:val="0"/>
                <w:numId w:val="36"/>
              </w:numPr>
              <w:bidi w:val="0"/>
              <w:spacing w:after="0" w:line="240" w:lineRule="auto"/>
              <w:rPr>
                <w:rFonts w:eastAsia="Times New Roman" w:cs="Times New Roman"/>
                <w:color w:val="000000"/>
              </w:rPr>
            </w:pPr>
            <w:r w:rsidRPr="00830D72">
              <w:rPr>
                <w:rFonts w:eastAsia="Times New Roman" w:cs="Times New Roman"/>
                <w:color w:val="000000"/>
              </w:rPr>
              <w:t xml:space="preserve">Please specify the “Correct Info” to be displayed for </w:t>
            </w:r>
            <w:r w:rsidR="00A95FB1">
              <w:rPr>
                <w:rFonts w:eastAsia="Times New Roman" w:cs="Times New Roman"/>
                <w:color w:val="000000"/>
              </w:rPr>
              <w:t>each link in detail .</w:t>
            </w:r>
          </w:p>
        </w:tc>
      </w:tr>
      <w:tr w:rsidR="00FE6A4E" w:rsidRPr="005C0F57" w:rsidTr="00A95FB1">
        <w:trPr>
          <w:trHeight w:val="300"/>
          <w:tblHeader/>
        </w:trPr>
        <w:tc>
          <w:tcPr>
            <w:tcW w:w="3136" w:type="dxa"/>
            <w:tcBorders>
              <w:top w:val="nil"/>
              <w:left w:val="single" w:sz="4" w:space="0" w:color="auto"/>
              <w:bottom w:val="nil"/>
              <w:right w:val="nil"/>
            </w:tcBorders>
            <w:shd w:val="clear" w:color="auto" w:fill="auto"/>
            <w:noWrap/>
            <w:vAlign w:val="center"/>
            <w:hideMark/>
          </w:tcPr>
          <w:p w:rsidR="00FE6A4E" w:rsidRPr="0002465D" w:rsidRDefault="005C0F57" w:rsidP="00A95FB1">
            <w:pPr>
              <w:bidi w:val="0"/>
              <w:spacing w:after="0" w:line="240" w:lineRule="auto"/>
              <w:jc w:val="center"/>
              <w:rPr>
                <w:rFonts w:eastAsia="Times New Roman" w:cs="Times New Roman"/>
                <w:color w:val="000000"/>
              </w:rPr>
            </w:pPr>
            <w:r>
              <w:rPr>
                <w:rFonts w:eastAsia="Times New Roman" w:cs="Times New Roman"/>
                <w:color w:val="000000"/>
              </w:rPr>
              <w:t>TC#27</w:t>
            </w:r>
          </w:p>
        </w:tc>
        <w:tc>
          <w:tcPr>
            <w:tcW w:w="6224" w:type="dxa"/>
            <w:tcBorders>
              <w:top w:val="nil"/>
              <w:left w:val="single" w:sz="4" w:space="0" w:color="auto"/>
              <w:bottom w:val="nil"/>
              <w:right w:val="single" w:sz="4" w:space="0" w:color="auto"/>
            </w:tcBorders>
            <w:shd w:val="clear" w:color="auto" w:fill="auto"/>
            <w:noWrap/>
            <w:vAlign w:val="center"/>
            <w:hideMark/>
          </w:tcPr>
          <w:p w:rsidR="00FE6A4E" w:rsidRPr="0002465D" w:rsidRDefault="00FE6A4E" w:rsidP="0002465D">
            <w:pPr>
              <w:bidi w:val="0"/>
              <w:spacing w:after="0" w:line="240" w:lineRule="auto"/>
              <w:rPr>
                <w:rFonts w:eastAsia="Times New Roman" w:cs="Times New Roman"/>
                <w:color w:val="000000"/>
              </w:rPr>
            </w:pPr>
          </w:p>
        </w:tc>
      </w:tr>
      <w:tr w:rsidR="00FE6A4E" w:rsidRPr="005C0F57" w:rsidTr="00A95FB1">
        <w:trPr>
          <w:trHeight w:val="80"/>
          <w:tblHeader/>
        </w:trPr>
        <w:tc>
          <w:tcPr>
            <w:tcW w:w="3136" w:type="dxa"/>
            <w:tcBorders>
              <w:top w:val="nil"/>
              <w:left w:val="single" w:sz="4" w:space="0" w:color="auto"/>
              <w:bottom w:val="nil"/>
              <w:right w:val="nil"/>
            </w:tcBorders>
            <w:shd w:val="clear" w:color="auto" w:fill="auto"/>
            <w:noWrap/>
            <w:vAlign w:val="center"/>
            <w:hideMark/>
          </w:tcPr>
          <w:p w:rsidR="00FE6A4E" w:rsidRPr="0002465D" w:rsidRDefault="00FE6A4E" w:rsidP="00A95FB1">
            <w:pPr>
              <w:bidi w:val="0"/>
              <w:spacing w:after="0" w:line="240" w:lineRule="auto"/>
              <w:jc w:val="center"/>
              <w:rPr>
                <w:rFonts w:eastAsia="Times New Roman" w:cs="Times New Roman"/>
                <w:color w:val="000000"/>
              </w:rPr>
            </w:pPr>
          </w:p>
        </w:tc>
        <w:tc>
          <w:tcPr>
            <w:tcW w:w="6224" w:type="dxa"/>
            <w:tcBorders>
              <w:top w:val="nil"/>
              <w:left w:val="single" w:sz="4" w:space="0" w:color="auto"/>
              <w:bottom w:val="nil"/>
              <w:right w:val="single" w:sz="4" w:space="0" w:color="auto"/>
            </w:tcBorders>
            <w:shd w:val="clear" w:color="auto" w:fill="auto"/>
            <w:noWrap/>
            <w:vAlign w:val="center"/>
            <w:hideMark/>
          </w:tcPr>
          <w:p w:rsidR="00FE6A4E" w:rsidRPr="0002465D" w:rsidRDefault="00FE6A4E" w:rsidP="0002465D">
            <w:pPr>
              <w:bidi w:val="0"/>
              <w:spacing w:after="0" w:line="240" w:lineRule="auto"/>
              <w:rPr>
                <w:rFonts w:eastAsia="Times New Roman" w:cs="Times New Roman"/>
                <w:color w:val="000000"/>
              </w:rPr>
            </w:pPr>
          </w:p>
        </w:tc>
      </w:tr>
      <w:tr w:rsidR="00FE6A4E" w:rsidRPr="005C0F57" w:rsidTr="00A95FB1">
        <w:trPr>
          <w:trHeight w:val="300"/>
          <w:tblHeader/>
        </w:trPr>
        <w:tc>
          <w:tcPr>
            <w:tcW w:w="3136" w:type="dxa"/>
            <w:tcBorders>
              <w:top w:val="nil"/>
              <w:left w:val="single" w:sz="4" w:space="0" w:color="auto"/>
              <w:bottom w:val="nil"/>
              <w:right w:val="nil"/>
            </w:tcBorders>
            <w:shd w:val="clear" w:color="auto" w:fill="auto"/>
            <w:noWrap/>
            <w:vAlign w:val="center"/>
            <w:hideMark/>
          </w:tcPr>
          <w:p w:rsidR="00FE6A4E" w:rsidRPr="0002465D" w:rsidRDefault="00FE6A4E" w:rsidP="00A95FB1">
            <w:pPr>
              <w:bidi w:val="0"/>
              <w:spacing w:after="0" w:line="240" w:lineRule="auto"/>
              <w:jc w:val="center"/>
              <w:rPr>
                <w:rFonts w:eastAsia="Times New Roman" w:cs="Times New Roman"/>
                <w:color w:val="000000"/>
              </w:rPr>
            </w:pPr>
          </w:p>
        </w:tc>
        <w:tc>
          <w:tcPr>
            <w:tcW w:w="6224" w:type="dxa"/>
            <w:tcBorders>
              <w:top w:val="nil"/>
              <w:left w:val="single" w:sz="4" w:space="0" w:color="auto"/>
              <w:bottom w:val="nil"/>
              <w:right w:val="single" w:sz="4" w:space="0" w:color="auto"/>
            </w:tcBorders>
            <w:shd w:val="clear" w:color="auto" w:fill="auto"/>
            <w:noWrap/>
            <w:vAlign w:val="center"/>
            <w:hideMark/>
          </w:tcPr>
          <w:p w:rsidR="00FE6A4E" w:rsidRPr="0002465D" w:rsidRDefault="00FE6A4E" w:rsidP="0002465D">
            <w:pPr>
              <w:bidi w:val="0"/>
              <w:spacing w:after="0" w:line="240" w:lineRule="auto"/>
              <w:rPr>
                <w:rFonts w:eastAsia="Times New Roman" w:cs="Times New Roman"/>
                <w:color w:val="000000"/>
              </w:rPr>
            </w:pPr>
          </w:p>
        </w:tc>
      </w:tr>
      <w:tr w:rsidR="00FE6A4E" w:rsidRPr="005C0F57" w:rsidTr="00A95FB1">
        <w:trPr>
          <w:trHeight w:val="300"/>
          <w:tblHeader/>
        </w:trPr>
        <w:tc>
          <w:tcPr>
            <w:tcW w:w="3136" w:type="dxa"/>
            <w:tcBorders>
              <w:top w:val="nil"/>
              <w:left w:val="single" w:sz="4" w:space="0" w:color="auto"/>
              <w:bottom w:val="nil"/>
              <w:right w:val="nil"/>
            </w:tcBorders>
            <w:shd w:val="clear" w:color="auto" w:fill="auto"/>
            <w:noWrap/>
            <w:vAlign w:val="center"/>
            <w:hideMark/>
          </w:tcPr>
          <w:p w:rsidR="00FE6A4E" w:rsidRPr="0002465D" w:rsidRDefault="00FE6A4E" w:rsidP="00A95FB1">
            <w:pPr>
              <w:bidi w:val="0"/>
              <w:spacing w:after="0" w:line="240" w:lineRule="auto"/>
              <w:jc w:val="center"/>
              <w:rPr>
                <w:rFonts w:eastAsia="Times New Roman" w:cs="Times New Roman"/>
                <w:color w:val="000000"/>
              </w:rPr>
            </w:pPr>
          </w:p>
        </w:tc>
        <w:tc>
          <w:tcPr>
            <w:tcW w:w="6224" w:type="dxa"/>
            <w:tcBorders>
              <w:top w:val="nil"/>
              <w:left w:val="single" w:sz="4" w:space="0" w:color="auto"/>
              <w:bottom w:val="nil"/>
              <w:right w:val="single" w:sz="4" w:space="0" w:color="auto"/>
            </w:tcBorders>
            <w:shd w:val="clear" w:color="auto" w:fill="auto"/>
            <w:noWrap/>
            <w:vAlign w:val="center"/>
            <w:hideMark/>
          </w:tcPr>
          <w:p w:rsidR="00FE6A4E" w:rsidRPr="0002465D" w:rsidRDefault="00FE6A4E" w:rsidP="0002465D">
            <w:pPr>
              <w:bidi w:val="0"/>
              <w:spacing w:after="0" w:line="240" w:lineRule="auto"/>
              <w:rPr>
                <w:rFonts w:eastAsia="Times New Roman" w:cs="Times New Roman"/>
                <w:color w:val="000000"/>
              </w:rPr>
            </w:pPr>
          </w:p>
        </w:tc>
      </w:tr>
      <w:tr w:rsidR="00FE6A4E" w:rsidRPr="005C0F57" w:rsidTr="00A95FB1">
        <w:trPr>
          <w:trHeight w:val="80"/>
          <w:tblHeader/>
        </w:trPr>
        <w:tc>
          <w:tcPr>
            <w:tcW w:w="3136" w:type="dxa"/>
            <w:tcBorders>
              <w:top w:val="nil"/>
              <w:left w:val="single" w:sz="4" w:space="0" w:color="auto"/>
              <w:bottom w:val="nil"/>
              <w:right w:val="nil"/>
            </w:tcBorders>
            <w:shd w:val="clear" w:color="auto" w:fill="auto"/>
            <w:noWrap/>
            <w:vAlign w:val="center"/>
            <w:hideMark/>
          </w:tcPr>
          <w:p w:rsidR="00FE6A4E" w:rsidRPr="0002465D" w:rsidRDefault="00FE6A4E" w:rsidP="00A95FB1">
            <w:pPr>
              <w:bidi w:val="0"/>
              <w:spacing w:after="0" w:line="240" w:lineRule="auto"/>
              <w:jc w:val="center"/>
              <w:rPr>
                <w:rFonts w:eastAsia="Times New Roman" w:cs="Times New Roman"/>
                <w:color w:val="000000"/>
              </w:rPr>
            </w:pPr>
          </w:p>
        </w:tc>
        <w:tc>
          <w:tcPr>
            <w:tcW w:w="6224" w:type="dxa"/>
            <w:tcBorders>
              <w:top w:val="nil"/>
              <w:left w:val="single" w:sz="4" w:space="0" w:color="auto"/>
              <w:bottom w:val="nil"/>
              <w:right w:val="single" w:sz="4" w:space="0" w:color="auto"/>
            </w:tcBorders>
            <w:shd w:val="clear" w:color="auto" w:fill="auto"/>
            <w:noWrap/>
            <w:vAlign w:val="center"/>
            <w:hideMark/>
          </w:tcPr>
          <w:p w:rsidR="00FE6A4E" w:rsidRPr="0002465D" w:rsidRDefault="00FE6A4E" w:rsidP="0002465D">
            <w:pPr>
              <w:bidi w:val="0"/>
              <w:spacing w:after="0" w:line="240" w:lineRule="auto"/>
              <w:rPr>
                <w:rFonts w:eastAsia="Times New Roman" w:cs="Times New Roman"/>
                <w:color w:val="000000"/>
              </w:rPr>
            </w:pPr>
          </w:p>
        </w:tc>
      </w:tr>
      <w:tr w:rsidR="00FE6A4E" w:rsidRPr="005C0F57" w:rsidTr="00A95FB1">
        <w:trPr>
          <w:trHeight w:val="300"/>
          <w:tblHeader/>
        </w:trPr>
        <w:tc>
          <w:tcPr>
            <w:tcW w:w="3136" w:type="dxa"/>
            <w:tcBorders>
              <w:top w:val="single" w:sz="4" w:space="0" w:color="auto"/>
              <w:left w:val="single" w:sz="4" w:space="0" w:color="auto"/>
              <w:bottom w:val="nil"/>
              <w:right w:val="nil"/>
            </w:tcBorders>
            <w:shd w:val="clear" w:color="auto" w:fill="auto"/>
            <w:noWrap/>
            <w:vAlign w:val="center"/>
            <w:hideMark/>
          </w:tcPr>
          <w:p w:rsidR="00FE6A4E" w:rsidRPr="0002465D" w:rsidRDefault="00FE6A4E" w:rsidP="00A95FB1">
            <w:pPr>
              <w:bidi w:val="0"/>
              <w:spacing w:after="0" w:line="240" w:lineRule="auto"/>
              <w:jc w:val="center"/>
              <w:rPr>
                <w:rFonts w:eastAsia="Times New Roman" w:cs="Times New Roman"/>
                <w:color w:val="000000"/>
              </w:rPr>
            </w:pPr>
          </w:p>
        </w:tc>
        <w:tc>
          <w:tcPr>
            <w:tcW w:w="6224" w:type="dxa"/>
            <w:tcBorders>
              <w:top w:val="single" w:sz="4" w:space="0" w:color="auto"/>
              <w:left w:val="single" w:sz="4" w:space="0" w:color="auto"/>
              <w:bottom w:val="nil"/>
              <w:right w:val="single" w:sz="4" w:space="0" w:color="auto"/>
            </w:tcBorders>
            <w:shd w:val="clear" w:color="auto" w:fill="auto"/>
            <w:noWrap/>
            <w:vAlign w:val="center"/>
            <w:hideMark/>
          </w:tcPr>
          <w:p w:rsidR="00FE6A4E" w:rsidRPr="0002465D" w:rsidRDefault="00FE6A4E" w:rsidP="0002465D">
            <w:pPr>
              <w:bidi w:val="0"/>
              <w:spacing w:after="0" w:line="240" w:lineRule="auto"/>
              <w:rPr>
                <w:rFonts w:eastAsia="Times New Roman" w:cs="Times New Roman"/>
                <w:color w:val="000000"/>
              </w:rPr>
            </w:pPr>
          </w:p>
        </w:tc>
      </w:tr>
      <w:tr w:rsidR="00FE6A4E" w:rsidRPr="005C0F57" w:rsidTr="00A95FB1">
        <w:trPr>
          <w:trHeight w:val="300"/>
          <w:tblHeader/>
        </w:trPr>
        <w:tc>
          <w:tcPr>
            <w:tcW w:w="3136" w:type="dxa"/>
            <w:tcBorders>
              <w:top w:val="nil"/>
              <w:left w:val="single" w:sz="4" w:space="0" w:color="auto"/>
              <w:bottom w:val="nil"/>
              <w:right w:val="nil"/>
            </w:tcBorders>
            <w:shd w:val="clear" w:color="auto" w:fill="auto"/>
            <w:noWrap/>
            <w:vAlign w:val="center"/>
            <w:hideMark/>
          </w:tcPr>
          <w:p w:rsidR="00FE6A4E" w:rsidRPr="0002465D" w:rsidRDefault="003C1136" w:rsidP="00A95FB1">
            <w:pPr>
              <w:bidi w:val="0"/>
              <w:spacing w:after="0" w:line="240" w:lineRule="auto"/>
              <w:jc w:val="center"/>
              <w:rPr>
                <w:rFonts w:eastAsia="Times New Roman" w:cs="Times New Roman"/>
                <w:color w:val="000000"/>
              </w:rPr>
            </w:pPr>
            <w:r>
              <w:rPr>
                <w:rFonts w:eastAsia="Times New Roman" w:cs="Times New Roman"/>
                <w:color w:val="000000"/>
              </w:rPr>
              <w:t>TC#28:</w:t>
            </w:r>
            <w:r w:rsidR="005C0F57">
              <w:rPr>
                <w:rFonts w:eastAsia="Times New Roman" w:cs="Times New Roman"/>
                <w:color w:val="000000"/>
              </w:rPr>
              <w:t>41</w:t>
            </w:r>
          </w:p>
        </w:tc>
        <w:tc>
          <w:tcPr>
            <w:tcW w:w="6224" w:type="dxa"/>
            <w:tcBorders>
              <w:top w:val="nil"/>
              <w:left w:val="single" w:sz="4" w:space="0" w:color="auto"/>
              <w:bottom w:val="nil"/>
              <w:right w:val="single" w:sz="4" w:space="0" w:color="auto"/>
            </w:tcBorders>
            <w:shd w:val="clear" w:color="auto" w:fill="auto"/>
            <w:noWrap/>
            <w:vAlign w:val="center"/>
            <w:hideMark/>
          </w:tcPr>
          <w:p w:rsidR="005C0F57" w:rsidRDefault="00A95FB1" w:rsidP="00A95FB1">
            <w:pPr>
              <w:pStyle w:val="ListParagraph"/>
              <w:numPr>
                <w:ilvl w:val="0"/>
                <w:numId w:val="37"/>
              </w:numPr>
              <w:bidi w:val="0"/>
              <w:spacing w:after="0" w:line="240" w:lineRule="auto"/>
              <w:rPr>
                <w:rFonts w:eastAsia="Times New Roman" w:cs="Times New Roman"/>
                <w:color w:val="000000"/>
              </w:rPr>
            </w:pPr>
            <w:r>
              <w:rPr>
                <w:rFonts w:eastAsia="Times New Roman" w:cs="Times New Roman"/>
                <w:color w:val="000000"/>
              </w:rPr>
              <w:t xml:space="preserve">Please include the input file and </w:t>
            </w:r>
            <w:commentRangeStart w:id="20"/>
            <w:r w:rsidR="00B509D3">
              <w:rPr>
                <w:rFonts w:eastAsia="Times New Roman" w:cs="Times New Roman"/>
                <w:color w:val="000000"/>
              </w:rPr>
              <w:t>the transaction to</w:t>
            </w:r>
            <w:r>
              <w:rPr>
                <w:rFonts w:eastAsia="Times New Roman" w:cs="Times New Roman"/>
                <w:color w:val="000000"/>
              </w:rPr>
              <w:t xml:space="preserve"> be</w:t>
            </w:r>
            <w:r w:rsidR="00B509D3">
              <w:rPr>
                <w:rFonts w:eastAsia="Times New Roman" w:cs="Times New Roman"/>
                <w:color w:val="000000"/>
              </w:rPr>
              <w:t xml:space="preserve"> </w:t>
            </w:r>
            <w:r>
              <w:rPr>
                <w:rFonts w:eastAsia="Times New Roman" w:cs="Times New Roman"/>
                <w:color w:val="000000"/>
              </w:rPr>
              <w:t>executed.</w:t>
            </w:r>
            <w:commentRangeEnd w:id="20"/>
            <w:r w:rsidR="00D91D9C">
              <w:rPr>
                <w:rStyle w:val="CommentReference"/>
              </w:rPr>
              <w:commentReference w:id="20"/>
            </w:r>
          </w:p>
          <w:p w:rsidR="00030DF9" w:rsidRPr="00030DF9" w:rsidRDefault="00030DF9" w:rsidP="00030DF9">
            <w:pPr>
              <w:pStyle w:val="ListParagraph"/>
              <w:numPr>
                <w:ilvl w:val="0"/>
                <w:numId w:val="37"/>
              </w:numPr>
              <w:bidi w:val="0"/>
              <w:spacing w:after="0" w:line="240" w:lineRule="auto"/>
              <w:rPr>
                <w:rFonts w:eastAsia="Times New Roman" w:cs="Times New Roman"/>
                <w:color w:val="000000"/>
              </w:rPr>
            </w:pPr>
            <w:commentRangeStart w:id="21"/>
            <w:r>
              <w:rPr>
                <w:rFonts w:eastAsia="Times New Roman" w:cs="Times New Roman"/>
                <w:color w:val="000000"/>
              </w:rPr>
              <w:t xml:space="preserve">Please mention the column name to look for the </w:t>
            </w:r>
            <w:r w:rsidR="00A95FB1">
              <w:rPr>
                <w:rFonts w:eastAsia="Times New Roman" w:cs="Times New Roman"/>
                <w:color w:val="000000"/>
              </w:rPr>
              <w:t>count and how to decide if it’s correct or not.</w:t>
            </w:r>
            <w:commentRangeEnd w:id="21"/>
            <w:r w:rsidR="00D5299D">
              <w:rPr>
                <w:rStyle w:val="CommentReference"/>
              </w:rPr>
              <w:commentReference w:id="21"/>
            </w:r>
          </w:p>
          <w:p w:rsidR="005C0F57" w:rsidRDefault="004F6AD1" w:rsidP="00830D72">
            <w:pPr>
              <w:pStyle w:val="ListParagraph"/>
              <w:numPr>
                <w:ilvl w:val="0"/>
                <w:numId w:val="37"/>
              </w:numPr>
              <w:bidi w:val="0"/>
              <w:spacing w:after="0" w:line="240" w:lineRule="auto"/>
              <w:rPr>
                <w:rFonts w:eastAsia="Times New Roman" w:cs="Times New Roman"/>
                <w:color w:val="000000"/>
              </w:rPr>
            </w:pPr>
            <w:commentRangeStart w:id="22"/>
            <w:r>
              <w:rPr>
                <w:rFonts w:eastAsia="Times New Roman" w:cs="Times New Roman"/>
                <w:color w:val="000000"/>
              </w:rPr>
              <w:t>Please mention the complete steps for each test case as mentioned in TC#3</w:t>
            </w:r>
            <w:r w:rsidR="00030DF9">
              <w:rPr>
                <w:rFonts w:eastAsia="Times New Roman" w:cs="Times New Roman"/>
                <w:color w:val="000000"/>
              </w:rPr>
              <w:t>.</w:t>
            </w:r>
            <w:commentRangeEnd w:id="22"/>
            <w:r w:rsidR="00D5299D">
              <w:rPr>
                <w:rStyle w:val="CommentReference"/>
              </w:rPr>
              <w:commentReference w:id="22"/>
            </w:r>
          </w:p>
          <w:p w:rsidR="00A95FB1" w:rsidRPr="00830D72" w:rsidRDefault="00A95FB1" w:rsidP="00A95FB1">
            <w:pPr>
              <w:pStyle w:val="ListParagraph"/>
              <w:numPr>
                <w:ilvl w:val="0"/>
                <w:numId w:val="37"/>
              </w:numPr>
              <w:bidi w:val="0"/>
              <w:spacing w:after="0" w:line="240" w:lineRule="auto"/>
              <w:rPr>
                <w:rFonts w:eastAsia="Times New Roman" w:cs="Times New Roman"/>
                <w:color w:val="000000"/>
              </w:rPr>
            </w:pPr>
            <w:commentRangeStart w:id="23"/>
            <w:r>
              <w:rPr>
                <w:rFonts w:eastAsia="Times New Roman" w:cs="Times New Roman"/>
                <w:color w:val="000000"/>
              </w:rPr>
              <w:t>Please list all the modeled objects to be counted.</w:t>
            </w:r>
            <w:commentRangeEnd w:id="23"/>
            <w:r w:rsidR="00D5299D">
              <w:rPr>
                <w:rStyle w:val="CommentReference"/>
              </w:rPr>
              <w:commentReference w:id="23"/>
            </w:r>
          </w:p>
        </w:tc>
      </w:tr>
      <w:tr w:rsidR="00FE6A4E" w:rsidRPr="005C0F57" w:rsidTr="00A95FB1">
        <w:trPr>
          <w:trHeight w:val="300"/>
          <w:tblHeader/>
        </w:trPr>
        <w:tc>
          <w:tcPr>
            <w:tcW w:w="3136" w:type="dxa"/>
            <w:tcBorders>
              <w:top w:val="nil"/>
              <w:left w:val="single" w:sz="4" w:space="0" w:color="auto"/>
              <w:bottom w:val="nil"/>
              <w:right w:val="nil"/>
            </w:tcBorders>
            <w:shd w:val="clear" w:color="auto" w:fill="auto"/>
            <w:noWrap/>
            <w:vAlign w:val="center"/>
            <w:hideMark/>
          </w:tcPr>
          <w:p w:rsidR="00FE6A4E" w:rsidRPr="0002465D" w:rsidRDefault="00FE6A4E" w:rsidP="00A95FB1">
            <w:pPr>
              <w:bidi w:val="0"/>
              <w:spacing w:after="0" w:line="240" w:lineRule="auto"/>
              <w:jc w:val="center"/>
              <w:rPr>
                <w:rFonts w:eastAsia="Times New Roman" w:cs="Times New Roman"/>
                <w:color w:val="000000"/>
              </w:rPr>
            </w:pPr>
          </w:p>
        </w:tc>
        <w:tc>
          <w:tcPr>
            <w:tcW w:w="6224" w:type="dxa"/>
            <w:tcBorders>
              <w:top w:val="nil"/>
              <w:left w:val="single" w:sz="4" w:space="0" w:color="auto"/>
              <w:bottom w:val="nil"/>
              <w:right w:val="single" w:sz="4" w:space="0" w:color="auto"/>
            </w:tcBorders>
            <w:shd w:val="clear" w:color="auto" w:fill="auto"/>
            <w:noWrap/>
            <w:vAlign w:val="center"/>
            <w:hideMark/>
          </w:tcPr>
          <w:p w:rsidR="00FE6A4E" w:rsidRPr="00830D72" w:rsidRDefault="00FE6A4E" w:rsidP="00830D72">
            <w:pPr>
              <w:bidi w:val="0"/>
              <w:spacing w:after="0" w:line="240" w:lineRule="auto"/>
              <w:ind w:left="360"/>
              <w:rPr>
                <w:rFonts w:eastAsia="Times New Roman" w:cs="Times New Roman"/>
                <w:color w:val="000000"/>
              </w:rPr>
            </w:pPr>
          </w:p>
        </w:tc>
      </w:tr>
      <w:tr w:rsidR="00FE6A4E" w:rsidRPr="005C0F57" w:rsidTr="00A95FB1">
        <w:trPr>
          <w:trHeight w:val="300"/>
          <w:tblHeader/>
        </w:trPr>
        <w:tc>
          <w:tcPr>
            <w:tcW w:w="3136" w:type="dxa"/>
            <w:tcBorders>
              <w:top w:val="nil"/>
              <w:left w:val="single" w:sz="4" w:space="0" w:color="auto"/>
              <w:bottom w:val="single" w:sz="4" w:space="0" w:color="auto"/>
              <w:right w:val="nil"/>
            </w:tcBorders>
            <w:shd w:val="clear" w:color="auto" w:fill="auto"/>
            <w:noWrap/>
            <w:vAlign w:val="center"/>
            <w:hideMark/>
          </w:tcPr>
          <w:p w:rsidR="00FE6A4E" w:rsidRPr="0002465D" w:rsidRDefault="00FE6A4E" w:rsidP="00A95FB1">
            <w:pPr>
              <w:bidi w:val="0"/>
              <w:spacing w:after="0" w:line="240" w:lineRule="auto"/>
              <w:jc w:val="center"/>
              <w:rPr>
                <w:rFonts w:eastAsia="Times New Roman" w:cs="Times New Roman"/>
                <w:color w:val="000000"/>
              </w:rPr>
            </w:pPr>
          </w:p>
        </w:tc>
        <w:tc>
          <w:tcPr>
            <w:tcW w:w="6224" w:type="dxa"/>
            <w:tcBorders>
              <w:top w:val="nil"/>
              <w:left w:val="single" w:sz="4" w:space="0" w:color="auto"/>
              <w:bottom w:val="single" w:sz="4" w:space="0" w:color="auto"/>
              <w:right w:val="single" w:sz="4" w:space="0" w:color="auto"/>
            </w:tcBorders>
            <w:shd w:val="clear" w:color="auto" w:fill="auto"/>
            <w:noWrap/>
            <w:vAlign w:val="center"/>
            <w:hideMark/>
          </w:tcPr>
          <w:p w:rsidR="00FE6A4E" w:rsidRPr="0002465D" w:rsidRDefault="00FE6A4E" w:rsidP="00906014">
            <w:pPr>
              <w:bidi w:val="0"/>
              <w:spacing w:after="0" w:line="240" w:lineRule="auto"/>
              <w:rPr>
                <w:rFonts w:eastAsia="Times New Roman" w:cs="Times New Roman"/>
                <w:color w:val="000000"/>
              </w:rPr>
            </w:pPr>
          </w:p>
        </w:tc>
      </w:tr>
    </w:tbl>
    <w:p w:rsidR="00BC7028" w:rsidRPr="005C0F57" w:rsidRDefault="00BC7028" w:rsidP="005C0F57">
      <w:pPr>
        <w:bidi w:val="0"/>
        <w:spacing w:after="0" w:line="240" w:lineRule="auto"/>
        <w:rPr>
          <w:rFonts w:eastAsia="Times New Roman" w:cs="Times New Roman"/>
          <w:color w:val="000000"/>
        </w:rPr>
      </w:pPr>
    </w:p>
    <w:sectPr w:rsidR="00BC7028" w:rsidRPr="005C0F57" w:rsidSect="00FB159E">
      <w:headerReference w:type="default" r:id="rId14"/>
      <w:footerReference w:type="default" r:id="rId15"/>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Thomas Melluish" w:date="2013-09-07T22:09:00Z" w:initials="TM">
    <w:p w:rsidR="00D13296" w:rsidRPr="00D13296" w:rsidRDefault="00D13296">
      <w:pPr>
        <w:pStyle w:val="CommentText"/>
        <w:rPr>
          <w:lang w:val="en-GB"/>
        </w:rPr>
      </w:pPr>
      <w:r>
        <w:rPr>
          <w:rStyle w:val="CommentReference"/>
        </w:rPr>
        <w:annotationRef/>
      </w:r>
      <w:r w:rsidR="004A5D82">
        <w:rPr>
          <w:lang w:val="en-GB"/>
        </w:rPr>
        <w:t>The input data for an ontology transaction consists of hundreds of files, coming to ~40MB when compressed, along with  the contents of many  tables in the Opnet database.  Rather than specify the data in this document it would be better to dicsuss with Ericsson whether they prefer to provide a new complete set for UAT or to use the sample set provided to Ontology for development.</w:t>
      </w:r>
    </w:p>
  </w:comment>
  <w:comment w:id="11" w:author="Mohamed Faisal" w:date="2013-09-09T13:39:00Z" w:initials="MF">
    <w:p w:rsidR="00406802" w:rsidRPr="00406802" w:rsidRDefault="00406802" w:rsidP="00406802">
      <w:pPr>
        <w:pStyle w:val="CommentText"/>
        <w:bidi w:val="0"/>
      </w:pPr>
      <w:r>
        <w:rPr>
          <w:rStyle w:val="CommentReference"/>
        </w:rPr>
        <w:annotationRef/>
      </w:r>
      <w:r>
        <w:t xml:space="preserve">I don’t think you got my point what I meant is  we need a sample input file for each test case and we can provide you with an FTP server to send them </w:t>
      </w:r>
    </w:p>
  </w:comment>
  <w:comment w:id="12" w:author="Thomas Melluish" w:date="2013-09-06T13:01:00Z" w:initials="TM">
    <w:p w:rsidR="00813818" w:rsidRPr="00813818" w:rsidRDefault="00813818">
      <w:pPr>
        <w:pStyle w:val="CommentText"/>
        <w:rPr>
          <w:lang w:val="en-GB"/>
        </w:rPr>
      </w:pPr>
      <w:r>
        <w:rPr>
          <w:rStyle w:val="CommentReference"/>
        </w:rPr>
        <w:annotationRef/>
      </w:r>
      <w:r>
        <w:rPr>
          <w:lang w:val="en-GB"/>
        </w:rPr>
        <w:t>Transactino is an Ontology technical term.  There is only one transaction available on an ontology server, and so there is no need to specify a transaction</w:t>
      </w:r>
    </w:p>
  </w:comment>
  <w:comment w:id="13" w:author="Thomas Melluish" w:date="2013-09-06T13:01:00Z" w:initials="TM">
    <w:p w:rsidR="00813818" w:rsidRPr="00813818" w:rsidRDefault="00813818">
      <w:pPr>
        <w:pStyle w:val="CommentText"/>
        <w:rPr>
          <w:lang w:val="en-GB"/>
        </w:rPr>
      </w:pPr>
      <w:r>
        <w:rPr>
          <w:rStyle w:val="CommentReference"/>
        </w:rPr>
        <w:annotationRef/>
      </w:r>
      <w:r>
        <w:rPr>
          <w:lang w:val="en-GB"/>
        </w:rPr>
        <w:t>The user stories incorporated in the test cases are the exact form of the requirements agreed with Ericsson</w:t>
      </w:r>
    </w:p>
  </w:comment>
  <w:comment w:id="14" w:author="Thomas Melluish" w:date="2013-09-06T13:02:00Z" w:initials="TM">
    <w:p w:rsidR="00813818" w:rsidRPr="00813818" w:rsidRDefault="00813818">
      <w:pPr>
        <w:pStyle w:val="CommentText"/>
        <w:rPr>
          <w:lang w:val="en-GB"/>
        </w:rPr>
      </w:pPr>
      <w:r>
        <w:rPr>
          <w:rStyle w:val="CommentReference"/>
        </w:rPr>
        <w:annotationRef/>
      </w:r>
      <w:r>
        <w:rPr>
          <w:lang w:val="en-GB"/>
        </w:rPr>
        <w:t xml:space="preserve">Not clear </w:t>
      </w:r>
    </w:p>
  </w:comment>
  <w:comment w:id="15" w:author="Mohamed Faisal" w:date="2013-09-09T13:40:00Z" w:initials="MF">
    <w:p w:rsidR="00406802" w:rsidRDefault="00406802" w:rsidP="00406802">
      <w:pPr>
        <w:pStyle w:val="CommentText"/>
        <w:bidi w:val="0"/>
      </w:pPr>
      <w:r>
        <w:rPr>
          <w:rStyle w:val="CommentReference"/>
        </w:rPr>
        <w:annotationRef/>
      </w:r>
      <w:r>
        <w:t xml:space="preserve">What I mean is can I click  on the node icon on the link view to view more information about the node or not </w:t>
      </w:r>
      <w:bookmarkStart w:id="16" w:name="_GoBack"/>
      <w:bookmarkEnd w:id="16"/>
    </w:p>
  </w:comment>
  <w:comment w:id="17" w:author="Thomas Melluish" w:date="2013-09-06T21:17:00Z" w:initials="TM">
    <w:p w:rsidR="001B3206" w:rsidRPr="001B3206" w:rsidRDefault="001B3206">
      <w:pPr>
        <w:pStyle w:val="CommentText"/>
        <w:rPr>
          <w:lang w:val="en-GB"/>
        </w:rPr>
      </w:pPr>
      <w:r>
        <w:rPr>
          <w:rStyle w:val="CommentReference"/>
        </w:rPr>
        <w:annotationRef/>
      </w:r>
      <w:r>
        <w:rPr>
          <w:lang w:val="en-GB"/>
        </w:rPr>
        <w:t>The story is the requirement from Ericsson and does not specify node types.  There are often several tests per story</w:t>
      </w:r>
    </w:p>
  </w:comment>
  <w:comment w:id="18" w:author="Thomas Melluish" w:date="2013-09-07T21:53:00Z" w:initials="TM">
    <w:p w:rsidR="00D83E4A" w:rsidRPr="00D83E4A" w:rsidRDefault="00D83E4A">
      <w:pPr>
        <w:pStyle w:val="CommentText"/>
        <w:rPr>
          <w:lang w:val="en-GB"/>
        </w:rPr>
      </w:pPr>
      <w:r>
        <w:rPr>
          <w:rStyle w:val="CommentReference"/>
        </w:rPr>
        <w:annotationRef/>
      </w:r>
      <w:r>
        <w:rPr>
          <w:lang w:val="en-GB"/>
        </w:rPr>
        <w:t>Ontology have not been able to complete this story so far – hence no test case</w:t>
      </w:r>
    </w:p>
  </w:comment>
  <w:comment w:id="19" w:author="Thomas Melluish" w:date="2013-09-07T21:53:00Z" w:initials="TM">
    <w:p w:rsidR="00D13296" w:rsidRPr="00D13296" w:rsidRDefault="00D13296">
      <w:pPr>
        <w:pStyle w:val="CommentText"/>
        <w:rPr>
          <w:lang w:val="en-GB"/>
        </w:rPr>
      </w:pPr>
      <w:r>
        <w:rPr>
          <w:rStyle w:val="CommentReference"/>
        </w:rPr>
        <w:annotationRef/>
      </w:r>
      <w:r>
        <w:rPr>
          <w:lang w:val="en-GB"/>
        </w:rPr>
        <w:t>See the screenshots tab</w:t>
      </w:r>
    </w:p>
  </w:comment>
  <w:comment w:id="20" w:author="Thomas Melluish" w:date="2013-09-07T20:54:00Z" w:initials="TM">
    <w:p w:rsidR="00D91D9C" w:rsidRPr="00D91D9C" w:rsidRDefault="00D91D9C">
      <w:pPr>
        <w:pStyle w:val="CommentText"/>
        <w:rPr>
          <w:lang w:val="en-GB"/>
        </w:rPr>
      </w:pPr>
      <w:r>
        <w:rPr>
          <w:rStyle w:val="CommentReference"/>
        </w:rPr>
        <w:annotationRef/>
      </w:r>
      <w:r>
        <w:rPr>
          <w:lang w:val="en-GB"/>
        </w:rPr>
        <w:t>Only one transaction will be available in the system and so it is not necessary to specify which one</w:t>
      </w:r>
    </w:p>
  </w:comment>
  <w:comment w:id="21" w:author="Thomas Melluish" w:date="2013-09-07T20:57:00Z" w:initials="TM">
    <w:p w:rsidR="00D5299D" w:rsidRPr="00D5299D" w:rsidRDefault="00D5299D">
      <w:pPr>
        <w:pStyle w:val="CommentText"/>
        <w:rPr>
          <w:lang w:val="en-GB"/>
        </w:rPr>
      </w:pPr>
      <w:r>
        <w:rPr>
          <w:rStyle w:val="CommentReference"/>
        </w:rPr>
        <w:annotationRef/>
      </w:r>
      <w:r>
        <w:rPr>
          <w:lang w:val="en-GB"/>
        </w:rPr>
        <w:t>An Ericsson SME has to validate the count – that is now noted in these cases.  There are no non-count columns so we don’t think its necessary to name the column</w:t>
      </w:r>
    </w:p>
  </w:comment>
  <w:comment w:id="22" w:author="Thomas Melluish" w:date="2013-09-07T20:58:00Z" w:initials="TM">
    <w:p w:rsidR="00D5299D" w:rsidRPr="00D5299D" w:rsidRDefault="00D5299D">
      <w:pPr>
        <w:pStyle w:val="CommentText"/>
        <w:rPr>
          <w:lang w:val="en-GB"/>
        </w:rPr>
      </w:pPr>
      <w:r>
        <w:rPr>
          <w:rStyle w:val="CommentReference"/>
        </w:rPr>
        <w:annotationRef/>
      </w:r>
      <w:r>
        <w:rPr>
          <w:lang w:val="en-GB"/>
        </w:rPr>
        <w:t>Not sure that there are any further steps – suggest a brief call/demo to close this point</w:t>
      </w:r>
    </w:p>
  </w:comment>
  <w:comment w:id="23" w:author="Thomas Melluish" w:date="2013-09-07T20:59:00Z" w:initials="TM">
    <w:p w:rsidR="00D5299D" w:rsidRPr="00D5299D" w:rsidRDefault="00D5299D">
      <w:pPr>
        <w:pStyle w:val="CommentText"/>
        <w:rPr>
          <w:lang w:val="en-GB"/>
        </w:rPr>
      </w:pPr>
      <w:r>
        <w:rPr>
          <w:rStyle w:val="CommentReference"/>
        </w:rPr>
        <w:annotationRef/>
      </w:r>
      <w:r>
        <w:rPr>
          <w:lang w:val="en-GB"/>
        </w:rPr>
        <w:t>We have a case for each object  type we believe is important – happy to discuss adding any specific ones required by Ericsson/Giza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B10" w:rsidRDefault="00794B10" w:rsidP="00D94E64">
      <w:pPr>
        <w:spacing w:after="0" w:line="240" w:lineRule="auto"/>
      </w:pPr>
      <w:r>
        <w:separator/>
      </w:r>
    </w:p>
  </w:endnote>
  <w:endnote w:type="continuationSeparator" w:id="0">
    <w:p w:rsidR="00794B10" w:rsidRDefault="00794B10" w:rsidP="00D94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028" w:rsidRDefault="00BC7028" w:rsidP="00DA5A5B">
    <w:pPr>
      <w:pStyle w:val="Footer"/>
      <w:pBdr>
        <w:top w:val="single" w:sz="4" w:space="1" w:color="D9D9D9"/>
      </w:pBdr>
    </w:pPr>
    <w:r>
      <w:t xml:space="preserve">Page </w:t>
    </w:r>
    <w:r w:rsidR="007218A9">
      <w:fldChar w:fldCharType="begin"/>
    </w:r>
    <w:r w:rsidR="007218A9">
      <w:instrText xml:space="preserve"> PAGE  \* Arabic  \* MERGEFORMAT </w:instrText>
    </w:r>
    <w:r w:rsidR="007218A9">
      <w:fldChar w:fldCharType="separate"/>
    </w:r>
    <w:r w:rsidR="00406802">
      <w:rPr>
        <w:noProof/>
      </w:rPr>
      <w:t>4</w:t>
    </w:r>
    <w:r w:rsidR="007218A9">
      <w:rPr>
        <w:noProof/>
      </w:rPr>
      <w:fldChar w:fldCharType="end"/>
    </w:r>
    <w:r>
      <w:t>/</w:t>
    </w:r>
    <w:fldSimple w:instr=" NUMPAGES  \* Arabic  \* MERGEFORMAT ">
      <w:r w:rsidR="00406802">
        <w:rPr>
          <w:noProof/>
        </w:rPr>
        <w:t>5</w:t>
      </w:r>
    </w:fldSimple>
    <w:r>
      <w:rPr>
        <w:color w:val="7F7F7F"/>
        <w:spacing w:val="60"/>
      </w:rPr>
      <w:tab/>
    </w:r>
    <w:r w:rsidRPr="00A90775">
      <w:rPr>
        <w:color w:val="7F7F7F"/>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B10" w:rsidRDefault="00794B10" w:rsidP="00D94E64">
      <w:pPr>
        <w:spacing w:after="0" w:line="240" w:lineRule="auto"/>
      </w:pPr>
      <w:r>
        <w:separator/>
      </w:r>
    </w:p>
  </w:footnote>
  <w:footnote w:type="continuationSeparator" w:id="0">
    <w:p w:rsidR="00794B10" w:rsidRDefault="00794B10" w:rsidP="00D94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9723" w:type="dxa"/>
      <w:jc w:val="center"/>
      <w:tblLook w:val="04A0" w:firstRow="1" w:lastRow="0" w:firstColumn="1" w:lastColumn="0" w:noHBand="0" w:noVBand="1"/>
    </w:tblPr>
    <w:tblGrid>
      <w:gridCol w:w="3267"/>
      <w:gridCol w:w="3690"/>
      <w:gridCol w:w="2766"/>
    </w:tblGrid>
    <w:tr w:rsidR="00BC7028" w:rsidTr="00E736A5">
      <w:trPr>
        <w:trHeight w:val="810"/>
        <w:jc w:val="center"/>
      </w:trPr>
      <w:tc>
        <w:tcPr>
          <w:tcW w:w="3267" w:type="dxa"/>
          <w:vAlign w:val="center"/>
        </w:tcPr>
        <w:p w:rsidR="00BC7028" w:rsidRDefault="00BC7028" w:rsidP="003D4595">
          <w:pPr>
            <w:pStyle w:val="Header"/>
            <w:rPr>
              <w:rtl/>
            </w:rPr>
          </w:pPr>
          <w:r>
            <w:rPr>
              <w:noProof/>
              <w:rtl/>
            </w:rPr>
            <w:drawing>
              <wp:inline distT="0" distB="0" distL="0" distR="0">
                <wp:extent cx="714375" cy="714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csson-s.jpg"/>
                        <pic:cNvPicPr/>
                      </pic:nvPicPr>
                      <pic:blipFill>
                        <a:blip r:embed="rId1">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tc>
      <w:tc>
        <w:tcPr>
          <w:tcW w:w="3690" w:type="dxa"/>
          <w:vAlign w:val="center"/>
        </w:tcPr>
        <w:p w:rsidR="00BC7028" w:rsidRDefault="00BC7028" w:rsidP="00E736A5">
          <w:pPr>
            <w:pStyle w:val="Header"/>
            <w:jc w:val="center"/>
            <w:rPr>
              <w:rtl/>
            </w:rPr>
          </w:pPr>
        </w:p>
      </w:tc>
      <w:tc>
        <w:tcPr>
          <w:tcW w:w="2766" w:type="dxa"/>
          <w:vAlign w:val="center"/>
        </w:tcPr>
        <w:p w:rsidR="00BC7028" w:rsidRDefault="00BC7028" w:rsidP="003D4595">
          <w:pPr>
            <w:pStyle w:val="Header"/>
            <w:jc w:val="right"/>
            <w:rPr>
              <w:rtl/>
            </w:rPr>
          </w:pPr>
          <w:r>
            <w:rPr>
              <w:noProof/>
              <w:rtl/>
            </w:rPr>
            <w:drawing>
              <wp:inline distT="0" distB="0" distL="0" distR="0">
                <wp:extent cx="682625" cy="40957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zaSystems-s.png"/>
                        <pic:cNvPicPr/>
                      </pic:nvPicPr>
                      <pic:blipFill>
                        <a:blip r:embed="rId2">
                          <a:extLst>
                            <a:ext uri="{28A0092B-C50C-407E-A947-70E740481C1C}">
                              <a14:useLocalDpi xmlns:a14="http://schemas.microsoft.com/office/drawing/2010/main" val="0"/>
                            </a:ext>
                          </a:extLst>
                        </a:blip>
                        <a:stretch>
                          <a:fillRect/>
                        </a:stretch>
                      </pic:blipFill>
                      <pic:spPr>
                        <a:xfrm>
                          <a:off x="0" y="0"/>
                          <a:ext cx="682540" cy="409524"/>
                        </a:xfrm>
                        <a:prstGeom prst="rect">
                          <a:avLst/>
                        </a:prstGeom>
                      </pic:spPr>
                    </pic:pic>
                  </a:graphicData>
                </a:graphic>
              </wp:inline>
            </w:drawing>
          </w:r>
        </w:p>
      </w:tc>
    </w:tr>
  </w:tbl>
  <w:p w:rsidR="00BC7028" w:rsidRPr="003D4595" w:rsidRDefault="003B32DA" w:rsidP="003D4595">
    <w:pPr>
      <w:pStyle w:val="Heade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-158115</wp:posOffset>
              </wp:positionH>
              <wp:positionV relativeFrom="paragraph">
                <wp:posOffset>3809</wp:posOffset>
              </wp:positionV>
              <wp:extent cx="6195060" cy="0"/>
              <wp:effectExtent l="0" t="19050" r="15240" b="381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5060" cy="0"/>
                      </a:xfrm>
                      <a:prstGeom prst="line">
                        <a:avLst/>
                      </a:prstGeom>
                      <a:noFill/>
                      <a:ln w="571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45pt,.3pt" to="47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" strokecolor="#007d9a" strokeweight="4.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5717"/>
    <w:multiLevelType w:val="hybridMultilevel"/>
    <w:tmpl w:val="E23C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64C89"/>
    <w:multiLevelType w:val="hybridMultilevel"/>
    <w:tmpl w:val="123A7B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80B3A"/>
    <w:multiLevelType w:val="hybridMultilevel"/>
    <w:tmpl w:val="C46C05D8"/>
    <w:lvl w:ilvl="0" w:tplc="A41A2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6468E"/>
    <w:multiLevelType w:val="hybridMultilevel"/>
    <w:tmpl w:val="ACCA5BF6"/>
    <w:lvl w:ilvl="0" w:tplc="04090005">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4">
    <w:nsid w:val="0CE973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751129"/>
    <w:multiLevelType w:val="hybridMultilevel"/>
    <w:tmpl w:val="FAAC1C28"/>
    <w:lvl w:ilvl="0" w:tplc="00CA80EA">
      <w:start w:val="1"/>
      <w:numFmt w:val="decimal"/>
      <w:lvlText w:val="%1-"/>
      <w:lvlJc w:val="left"/>
      <w:pPr>
        <w:ind w:left="72" w:firstLine="18"/>
      </w:pPr>
      <w:rPr>
        <w:rFonts w:hint="default"/>
      </w:r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start w:val="1"/>
      <w:numFmt w:val="decimal"/>
      <w:lvlText w:val="%4."/>
      <w:lvlJc w:val="left"/>
      <w:pPr>
        <w:ind w:left="2985" w:hanging="360"/>
      </w:pPr>
    </w:lvl>
    <w:lvl w:ilvl="4" w:tplc="04090019">
      <w:start w:val="1"/>
      <w:numFmt w:val="lowerLetter"/>
      <w:lvlText w:val="%5."/>
      <w:lvlJc w:val="left"/>
      <w:pPr>
        <w:ind w:left="3705" w:hanging="360"/>
      </w:pPr>
    </w:lvl>
    <w:lvl w:ilvl="5" w:tplc="0409001B">
      <w:start w:val="1"/>
      <w:numFmt w:val="lowerRoman"/>
      <w:lvlText w:val="%6."/>
      <w:lvlJc w:val="right"/>
      <w:pPr>
        <w:ind w:left="4425" w:hanging="180"/>
      </w:pPr>
    </w:lvl>
    <w:lvl w:ilvl="6" w:tplc="0409000F">
      <w:start w:val="1"/>
      <w:numFmt w:val="decimal"/>
      <w:lvlText w:val="%7."/>
      <w:lvlJc w:val="left"/>
      <w:pPr>
        <w:ind w:left="5145" w:hanging="360"/>
      </w:pPr>
    </w:lvl>
    <w:lvl w:ilvl="7" w:tplc="04090019">
      <w:start w:val="1"/>
      <w:numFmt w:val="lowerLetter"/>
      <w:lvlText w:val="%8."/>
      <w:lvlJc w:val="left"/>
      <w:pPr>
        <w:ind w:left="5865" w:hanging="360"/>
      </w:pPr>
    </w:lvl>
    <w:lvl w:ilvl="8" w:tplc="0409001B">
      <w:start w:val="1"/>
      <w:numFmt w:val="lowerRoman"/>
      <w:lvlText w:val="%9."/>
      <w:lvlJc w:val="right"/>
      <w:pPr>
        <w:ind w:left="6585" w:hanging="180"/>
      </w:pPr>
    </w:lvl>
  </w:abstractNum>
  <w:abstractNum w:abstractNumId="6">
    <w:nsid w:val="1A0D1C04"/>
    <w:multiLevelType w:val="multilevel"/>
    <w:tmpl w:val="23D4FA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2585139"/>
    <w:multiLevelType w:val="multilevel"/>
    <w:tmpl w:val="658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B177D"/>
    <w:multiLevelType w:val="hybridMultilevel"/>
    <w:tmpl w:val="8702C3C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AB814BB"/>
    <w:multiLevelType w:val="hybridMultilevel"/>
    <w:tmpl w:val="1E3C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622138"/>
    <w:multiLevelType w:val="multilevel"/>
    <w:tmpl w:val="2DCE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A64FDE"/>
    <w:multiLevelType w:val="multilevel"/>
    <w:tmpl w:val="3CF26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3D04763"/>
    <w:multiLevelType w:val="hybridMultilevel"/>
    <w:tmpl w:val="23E6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45644A05"/>
    <w:multiLevelType w:val="hybridMultilevel"/>
    <w:tmpl w:val="A9E2D9B4"/>
    <w:lvl w:ilvl="0" w:tplc="0409000F">
      <w:start w:val="1"/>
      <w:numFmt w:val="decimal"/>
      <w:lvlText w:val="%1."/>
      <w:lvlJc w:val="left"/>
      <w:pPr>
        <w:ind w:left="810"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nsid w:val="4F151DFA"/>
    <w:multiLevelType w:val="multilevel"/>
    <w:tmpl w:val="8A8E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5875D5"/>
    <w:multiLevelType w:val="hybridMultilevel"/>
    <w:tmpl w:val="27C2B7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60052D"/>
    <w:multiLevelType w:val="multilevel"/>
    <w:tmpl w:val="9BDA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8F0981"/>
    <w:multiLevelType w:val="multilevel"/>
    <w:tmpl w:val="9DC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E82541"/>
    <w:multiLevelType w:val="hybridMultilevel"/>
    <w:tmpl w:val="50F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B902AF"/>
    <w:multiLevelType w:val="hybridMultilevel"/>
    <w:tmpl w:val="35E85A4C"/>
    <w:lvl w:ilvl="0" w:tplc="7DE2BDAA">
      <w:start w:val="1"/>
      <w:numFmt w:val="decimal"/>
      <w:lvlText w:val="%1.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0B3908"/>
    <w:multiLevelType w:val="hybridMultilevel"/>
    <w:tmpl w:val="30E40B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973B9C"/>
    <w:multiLevelType w:val="multilevel"/>
    <w:tmpl w:val="07B402C4"/>
    <w:lvl w:ilvl="0">
      <w:start w:val="2"/>
      <w:numFmt w:val="decimal"/>
      <w:lvlText w:val="%1"/>
      <w:lvlJc w:val="left"/>
      <w:pPr>
        <w:ind w:left="375" w:hanging="375"/>
      </w:pPr>
      <w:rPr>
        <w:rFonts w:hint="default"/>
        <w:b/>
        <w:i/>
        <w:sz w:val="28"/>
      </w:rPr>
    </w:lvl>
    <w:lvl w:ilvl="1">
      <w:start w:val="7"/>
      <w:numFmt w:val="decimal"/>
      <w:lvlText w:val="%1.%2"/>
      <w:lvlJc w:val="left"/>
      <w:pPr>
        <w:ind w:left="375" w:hanging="375"/>
      </w:pPr>
      <w:rPr>
        <w:rFonts w:hint="default"/>
        <w:b/>
        <w:i/>
        <w:sz w:val="28"/>
      </w:rPr>
    </w:lvl>
    <w:lvl w:ilvl="2">
      <w:start w:val="1"/>
      <w:numFmt w:val="decimal"/>
      <w:lvlText w:val="%1.%2.%3"/>
      <w:lvlJc w:val="left"/>
      <w:pPr>
        <w:ind w:left="720" w:hanging="720"/>
      </w:pPr>
      <w:rPr>
        <w:rFonts w:hint="default"/>
        <w:b/>
        <w:i/>
        <w:sz w:val="28"/>
      </w:rPr>
    </w:lvl>
    <w:lvl w:ilvl="3">
      <w:start w:val="1"/>
      <w:numFmt w:val="decimal"/>
      <w:lvlText w:val="%1.%2.%3.%4"/>
      <w:lvlJc w:val="left"/>
      <w:pPr>
        <w:ind w:left="720" w:hanging="720"/>
      </w:pPr>
      <w:rPr>
        <w:rFonts w:hint="default"/>
        <w:b/>
        <w:i/>
        <w:sz w:val="28"/>
      </w:rPr>
    </w:lvl>
    <w:lvl w:ilvl="4">
      <w:start w:val="1"/>
      <w:numFmt w:val="decimal"/>
      <w:lvlText w:val="%1.%2.%3.%4.%5"/>
      <w:lvlJc w:val="left"/>
      <w:pPr>
        <w:ind w:left="1080" w:hanging="1080"/>
      </w:pPr>
      <w:rPr>
        <w:rFonts w:hint="default"/>
        <w:b/>
        <w:i/>
        <w:sz w:val="28"/>
      </w:rPr>
    </w:lvl>
    <w:lvl w:ilvl="5">
      <w:start w:val="1"/>
      <w:numFmt w:val="decimal"/>
      <w:lvlText w:val="%1.%2.%3.%4.%5.%6"/>
      <w:lvlJc w:val="left"/>
      <w:pPr>
        <w:ind w:left="1080" w:hanging="1080"/>
      </w:pPr>
      <w:rPr>
        <w:rFonts w:hint="default"/>
        <w:b/>
        <w:i/>
        <w:sz w:val="28"/>
      </w:rPr>
    </w:lvl>
    <w:lvl w:ilvl="6">
      <w:start w:val="1"/>
      <w:numFmt w:val="decimal"/>
      <w:lvlText w:val="%1.%2.%3.%4.%5.%6.%7"/>
      <w:lvlJc w:val="left"/>
      <w:pPr>
        <w:ind w:left="1440" w:hanging="1440"/>
      </w:pPr>
      <w:rPr>
        <w:rFonts w:hint="default"/>
        <w:b/>
        <w:i/>
        <w:sz w:val="28"/>
      </w:rPr>
    </w:lvl>
    <w:lvl w:ilvl="7">
      <w:start w:val="1"/>
      <w:numFmt w:val="decimal"/>
      <w:lvlText w:val="%1.%2.%3.%4.%5.%6.%7.%8"/>
      <w:lvlJc w:val="left"/>
      <w:pPr>
        <w:ind w:left="1440" w:hanging="1440"/>
      </w:pPr>
      <w:rPr>
        <w:rFonts w:hint="default"/>
        <w:b/>
        <w:i/>
        <w:sz w:val="28"/>
      </w:rPr>
    </w:lvl>
    <w:lvl w:ilvl="8">
      <w:start w:val="1"/>
      <w:numFmt w:val="decimal"/>
      <w:lvlText w:val="%1.%2.%3.%4.%5.%6.%7.%8.%9"/>
      <w:lvlJc w:val="left"/>
      <w:pPr>
        <w:ind w:left="1800" w:hanging="1800"/>
      </w:pPr>
      <w:rPr>
        <w:rFonts w:hint="default"/>
        <w:b/>
        <w:i/>
        <w:sz w:val="28"/>
      </w:rPr>
    </w:lvl>
  </w:abstractNum>
  <w:abstractNum w:abstractNumId="22">
    <w:nsid w:val="6FA2661A"/>
    <w:multiLevelType w:val="multilevel"/>
    <w:tmpl w:val="672A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024E2C"/>
    <w:multiLevelType w:val="multilevel"/>
    <w:tmpl w:val="CE4A84B4"/>
    <w:lvl w:ilvl="0">
      <w:start w:val="1"/>
      <w:numFmt w:val="decimal"/>
      <w:lvlText w:val="%1."/>
      <w:lvlJc w:val="left"/>
      <w:pPr>
        <w:ind w:left="63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430" w:hanging="2160"/>
      </w:pPr>
      <w:rPr>
        <w:rFonts w:hint="default"/>
      </w:rPr>
    </w:lvl>
    <w:lvl w:ilvl="8">
      <w:start w:val="1"/>
      <w:numFmt w:val="decimal"/>
      <w:isLgl/>
      <w:lvlText w:val="%1.%2.%3.%4.%5.%6.%7.%8.%9."/>
      <w:lvlJc w:val="left"/>
      <w:pPr>
        <w:ind w:left="2430" w:hanging="2160"/>
      </w:pPr>
      <w:rPr>
        <w:rFonts w:hint="default"/>
      </w:rPr>
    </w:lvl>
  </w:abstractNum>
  <w:abstractNum w:abstractNumId="24">
    <w:nsid w:val="7BC92F90"/>
    <w:multiLevelType w:val="multilevel"/>
    <w:tmpl w:val="1FAEBC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E167010"/>
    <w:multiLevelType w:val="hybridMultilevel"/>
    <w:tmpl w:val="C62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2"/>
  </w:num>
  <w:num w:numId="4">
    <w:abstractNumId w:val="16"/>
  </w:num>
  <w:num w:numId="5">
    <w:abstractNumId w:val="10"/>
  </w:num>
  <w:num w:numId="6">
    <w:abstractNumId w:val="7"/>
  </w:num>
  <w:num w:numId="7">
    <w:abstractNumId w:val="23"/>
  </w:num>
  <w:num w:numId="8">
    <w:abstractNumId w:val="13"/>
  </w:num>
  <w:num w:numId="9">
    <w:abstractNumId w:val="5"/>
  </w:num>
  <w:num w:numId="10">
    <w:abstractNumId w:val="12"/>
  </w:num>
  <w:num w:numId="11">
    <w:abstractNumId w:val="18"/>
  </w:num>
  <w:num w:numId="12">
    <w:abstractNumId w:val="21"/>
  </w:num>
  <w:num w:numId="13">
    <w:abstractNumId w:val="6"/>
  </w:num>
  <w:num w:numId="14">
    <w:abstractNumId w:val="24"/>
  </w:num>
  <w:num w:numId="15">
    <w:abstractNumId w:val="2"/>
  </w:num>
  <w:num w:numId="16">
    <w:abstractNumId w:val="3"/>
  </w:num>
  <w:num w:numId="17">
    <w:abstractNumId w:val="8"/>
  </w:num>
  <w:num w:numId="18">
    <w:abstractNumId w:val="15"/>
  </w:num>
  <w:num w:numId="19">
    <w:abstractNumId w:val="20"/>
  </w:num>
  <w:num w:numId="20">
    <w:abstractNumId w:val="1"/>
  </w:num>
  <w:num w:numId="21">
    <w:abstractNumId w:val="19"/>
  </w:num>
  <w:num w:numId="22">
    <w:abstractNumId w:val="4"/>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6"/>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6"/>
  </w:num>
  <w:num w:numId="35">
    <w:abstractNumId w:val="9"/>
  </w:num>
  <w:num w:numId="36">
    <w:abstractNumId w:val="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B37"/>
    <w:rsid w:val="00011E8F"/>
    <w:rsid w:val="000216AE"/>
    <w:rsid w:val="0002465D"/>
    <w:rsid w:val="00030DF9"/>
    <w:rsid w:val="00066A1A"/>
    <w:rsid w:val="00092E57"/>
    <w:rsid w:val="000A6A36"/>
    <w:rsid w:val="000B6750"/>
    <w:rsid w:val="000C6535"/>
    <w:rsid w:val="000E1B37"/>
    <w:rsid w:val="001131F2"/>
    <w:rsid w:val="0011654E"/>
    <w:rsid w:val="00126D11"/>
    <w:rsid w:val="001467B5"/>
    <w:rsid w:val="00171751"/>
    <w:rsid w:val="0018381A"/>
    <w:rsid w:val="0018568D"/>
    <w:rsid w:val="001A3A21"/>
    <w:rsid w:val="001A6ACF"/>
    <w:rsid w:val="001B27C1"/>
    <w:rsid w:val="001B3206"/>
    <w:rsid w:val="001D4848"/>
    <w:rsid w:val="001D48C4"/>
    <w:rsid w:val="00210D55"/>
    <w:rsid w:val="00235009"/>
    <w:rsid w:val="00240E3D"/>
    <w:rsid w:val="00241AB0"/>
    <w:rsid w:val="00245A89"/>
    <w:rsid w:val="00266AC2"/>
    <w:rsid w:val="00293C5F"/>
    <w:rsid w:val="002A58BD"/>
    <w:rsid w:val="002A762C"/>
    <w:rsid w:val="002B018A"/>
    <w:rsid w:val="002B1A7D"/>
    <w:rsid w:val="002D3A9E"/>
    <w:rsid w:val="002F2EDF"/>
    <w:rsid w:val="003626A0"/>
    <w:rsid w:val="003A0816"/>
    <w:rsid w:val="003A13A5"/>
    <w:rsid w:val="003B23C0"/>
    <w:rsid w:val="003B32DA"/>
    <w:rsid w:val="003B6A93"/>
    <w:rsid w:val="003C1136"/>
    <w:rsid w:val="003C5243"/>
    <w:rsid w:val="003C7449"/>
    <w:rsid w:val="003D4595"/>
    <w:rsid w:val="00400009"/>
    <w:rsid w:val="00406802"/>
    <w:rsid w:val="00436DD0"/>
    <w:rsid w:val="00441148"/>
    <w:rsid w:val="00446DCE"/>
    <w:rsid w:val="00455579"/>
    <w:rsid w:val="004624DC"/>
    <w:rsid w:val="00482E23"/>
    <w:rsid w:val="00492A55"/>
    <w:rsid w:val="004A5D82"/>
    <w:rsid w:val="004B38A6"/>
    <w:rsid w:val="004F6AD1"/>
    <w:rsid w:val="00502BF3"/>
    <w:rsid w:val="0051726A"/>
    <w:rsid w:val="00544E3F"/>
    <w:rsid w:val="005863F1"/>
    <w:rsid w:val="00586B17"/>
    <w:rsid w:val="00595527"/>
    <w:rsid w:val="005A24D0"/>
    <w:rsid w:val="005C0F57"/>
    <w:rsid w:val="005C1ECB"/>
    <w:rsid w:val="005C30AA"/>
    <w:rsid w:val="005C508B"/>
    <w:rsid w:val="005C73AA"/>
    <w:rsid w:val="005D1696"/>
    <w:rsid w:val="005F6170"/>
    <w:rsid w:val="00620C7F"/>
    <w:rsid w:val="00633E87"/>
    <w:rsid w:val="00643894"/>
    <w:rsid w:val="00644545"/>
    <w:rsid w:val="00646EC8"/>
    <w:rsid w:val="006552D8"/>
    <w:rsid w:val="0065724B"/>
    <w:rsid w:val="00664E23"/>
    <w:rsid w:val="00667713"/>
    <w:rsid w:val="006A09C5"/>
    <w:rsid w:val="006B69E5"/>
    <w:rsid w:val="006D5F5C"/>
    <w:rsid w:val="007133EC"/>
    <w:rsid w:val="00717D8F"/>
    <w:rsid w:val="007218A9"/>
    <w:rsid w:val="00724557"/>
    <w:rsid w:val="0075011A"/>
    <w:rsid w:val="00753147"/>
    <w:rsid w:val="00781467"/>
    <w:rsid w:val="00794B10"/>
    <w:rsid w:val="007A523F"/>
    <w:rsid w:val="007A566C"/>
    <w:rsid w:val="007C36FE"/>
    <w:rsid w:val="007F2B02"/>
    <w:rsid w:val="00810AC4"/>
    <w:rsid w:val="00811FDC"/>
    <w:rsid w:val="00813818"/>
    <w:rsid w:val="00823EF6"/>
    <w:rsid w:val="00825723"/>
    <w:rsid w:val="00830D72"/>
    <w:rsid w:val="00851C7D"/>
    <w:rsid w:val="00871EB7"/>
    <w:rsid w:val="00881EB1"/>
    <w:rsid w:val="008A0529"/>
    <w:rsid w:val="008C1CDC"/>
    <w:rsid w:val="008C22D4"/>
    <w:rsid w:val="008F1652"/>
    <w:rsid w:val="00906014"/>
    <w:rsid w:val="0091366A"/>
    <w:rsid w:val="00942D88"/>
    <w:rsid w:val="009C6B06"/>
    <w:rsid w:val="009D6E83"/>
    <w:rsid w:val="009F25FC"/>
    <w:rsid w:val="00A168C1"/>
    <w:rsid w:val="00A30F40"/>
    <w:rsid w:val="00A40166"/>
    <w:rsid w:val="00A460E7"/>
    <w:rsid w:val="00A55945"/>
    <w:rsid w:val="00A84B62"/>
    <w:rsid w:val="00A90775"/>
    <w:rsid w:val="00A95FB1"/>
    <w:rsid w:val="00AA6F6F"/>
    <w:rsid w:val="00AB4553"/>
    <w:rsid w:val="00AC15FA"/>
    <w:rsid w:val="00AE156E"/>
    <w:rsid w:val="00AF021C"/>
    <w:rsid w:val="00B0715E"/>
    <w:rsid w:val="00B4561C"/>
    <w:rsid w:val="00B503C7"/>
    <w:rsid w:val="00B509D3"/>
    <w:rsid w:val="00B630F8"/>
    <w:rsid w:val="00B6657A"/>
    <w:rsid w:val="00B9645D"/>
    <w:rsid w:val="00BB570D"/>
    <w:rsid w:val="00BC0D16"/>
    <w:rsid w:val="00BC61C3"/>
    <w:rsid w:val="00BC7028"/>
    <w:rsid w:val="00BD45D4"/>
    <w:rsid w:val="00BF014F"/>
    <w:rsid w:val="00BF6C40"/>
    <w:rsid w:val="00C06023"/>
    <w:rsid w:val="00C140B0"/>
    <w:rsid w:val="00C25096"/>
    <w:rsid w:val="00C421D7"/>
    <w:rsid w:val="00C45802"/>
    <w:rsid w:val="00C47A20"/>
    <w:rsid w:val="00C60ABB"/>
    <w:rsid w:val="00C76B70"/>
    <w:rsid w:val="00C8458C"/>
    <w:rsid w:val="00C969D1"/>
    <w:rsid w:val="00CA3172"/>
    <w:rsid w:val="00CB211D"/>
    <w:rsid w:val="00CC1867"/>
    <w:rsid w:val="00CC7220"/>
    <w:rsid w:val="00D13296"/>
    <w:rsid w:val="00D17938"/>
    <w:rsid w:val="00D232A0"/>
    <w:rsid w:val="00D254E9"/>
    <w:rsid w:val="00D25E5B"/>
    <w:rsid w:val="00D36754"/>
    <w:rsid w:val="00D5299D"/>
    <w:rsid w:val="00D54E28"/>
    <w:rsid w:val="00D83E4A"/>
    <w:rsid w:val="00D91D9C"/>
    <w:rsid w:val="00D94E64"/>
    <w:rsid w:val="00DA5A5B"/>
    <w:rsid w:val="00E3495E"/>
    <w:rsid w:val="00E42468"/>
    <w:rsid w:val="00E43779"/>
    <w:rsid w:val="00E57E33"/>
    <w:rsid w:val="00E629FA"/>
    <w:rsid w:val="00E736A5"/>
    <w:rsid w:val="00EB20AB"/>
    <w:rsid w:val="00EC0CDB"/>
    <w:rsid w:val="00ED73E0"/>
    <w:rsid w:val="00EE1DCC"/>
    <w:rsid w:val="00EF7D66"/>
    <w:rsid w:val="00F02AB1"/>
    <w:rsid w:val="00F11A88"/>
    <w:rsid w:val="00F20AD2"/>
    <w:rsid w:val="00F214AB"/>
    <w:rsid w:val="00F52843"/>
    <w:rsid w:val="00F56CE0"/>
    <w:rsid w:val="00F66F55"/>
    <w:rsid w:val="00F71A19"/>
    <w:rsid w:val="00F934D8"/>
    <w:rsid w:val="00FA5CD5"/>
    <w:rsid w:val="00FB159E"/>
    <w:rsid w:val="00FD08BC"/>
    <w:rsid w:val="00FE175D"/>
    <w:rsid w:val="00FE4355"/>
    <w:rsid w:val="00FE6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B37"/>
    <w:pPr>
      <w:bidi/>
    </w:pPr>
    <w:rPr>
      <w:rFonts w:ascii="Calibri" w:eastAsia="Calibri" w:hAnsi="Calibri" w:cs="Arial"/>
    </w:rPr>
  </w:style>
  <w:style w:type="paragraph" w:styleId="Heading1">
    <w:name w:val="heading 1"/>
    <w:basedOn w:val="Normal"/>
    <w:next w:val="Normal"/>
    <w:link w:val="Heading1Char"/>
    <w:uiPriority w:val="9"/>
    <w:qFormat/>
    <w:rsid w:val="00A460E7"/>
    <w:pPr>
      <w:keepNext/>
      <w:numPr>
        <w:numId w:val="13"/>
      </w:numPr>
      <w:shd w:val="clear" w:color="auto" w:fill="DAEEF3" w:themeFill="accent5" w:themeFillTint="33"/>
      <w:bidi w:val="0"/>
      <w:spacing w:before="600" w:after="120" w:line="240" w:lineRule="auto"/>
      <w:outlineLvl w:val="0"/>
    </w:pPr>
    <w:rPr>
      <w:rFonts w:ascii="Cambria" w:eastAsia="Times New Roman" w:hAnsi="Cambria" w:cs="Times New Roman"/>
      <w:b/>
      <w:bCs/>
      <w:color w:val="365F91" w:themeColor="accent1" w:themeShade="BF"/>
      <w:sz w:val="32"/>
      <w:szCs w:val="32"/>
    </w:rPr>
  </w:style>
  <w:style w:type="paragraph" w:styleId="Heading2">
    <w:name w:val="heading 2"/>
    <w:basedOn w:val="Normal"/>
    <w:next w:val="Normal"/>
    <w:link w:val="Heading2Char"/>
    <w:uiPriority w:val="9"/>
    <w:unhideWhenUsed/>
    <w:qFormat/>
    <w:rsid w:val="00A460E7"/>
    <w:pPr>
      <w:keepNext/>
      <w:numPr>
        <w:ilvl w:val="1"/>
        <w:numId w:val="13"/>
      </w:numPr>
      <w:bidi w:val="0"/>
      <w:spacing w:before="240" w:after="60"/>
      <w:outlineLvl w:val="1"/>
    </w:pPr>
    <w:rPr>
      <w:rFonts w:asciiTheme="majorHAnsi" w:eastAsia="Times New Roman" w:hAnsiTheme="majorHAnsi" w:cs="Times New Roman"/>
      <w:b/>
      <w:bCs/>
      <w:iCs/>
      <w:sz w:val="26"/>
      <w:szCs w:val="28"/>
    </w:rPr>
  </w:style>
  <w:style w:type="paragraph" w:styleId="Heading3">
    <w:name w:val="heading 3"/>
    <w:basedOn w:val="Normal"/>
    <w:next w:val="Normal"/>
    <w:link w:val="Heading3Char"/>
    <w:uiPriority w:val="9"/>
    <w:unhideWhenUsed/>
    <w:qFormat/>
    <w:rsid w:val="00A460E7"/>
    <w:pPr>
      <w:keepNext/>
      <w:numPr>
        <w:ilvl w:val="2"/>
        <w:numId w:val="13"/>
      </w:numPr>
      <w:tabs>
        <w:tab w:val="left" w:pos="630"/>
      </w:tabs>
      <w:bidi w:val="0"/>
      <w:spacing w:before="360" w:after="60" w:line="240" w:lineRule="auto"/>
      <w:ind w:left="0" w:firstLine="0"/>
      <w:outlineLvl w:val="2"/>
    </w:pPr>
    <w:rPr>
      <w:rFonts w:asciiTheme="majorHAnsi" w:eastAsia="Times New Roman" w:hAnsiTheme="majorHAnsi" w:cs="Times New Roman"/>
      <w:b/>
      <w:bCs/>
      <w:sz w:val="24"/>
      <w:szCs w:val="24"/>
    </w:rPr>
  </w:style>
  <w:style w:type="paragraph" w:styleId="Heading4">
    <w:name w:val="heading 4"/>
    <w:basedOn w:val="Normal"/>
    <w:next w:val="Normal"/>
    <w:link w:val="Heading4Char"/>
    <w:uiPriority w:val="9"/>
    <w:unhideWhenUsed/>
    <w:qFormat/>
    <w:rsid w:val="00A460E7"/>
    <w:pPr>
      <w:keepNext/>
      <w:numPr>
        <w:ilvl w:val="3"/>
        <w:numId w:val="13"/>
      </w:numPr>
      <w:bidi w:val="0"/>
      <w:spacing w:before="240" w:after="60"/>
      <w:outlineLvl w:val="3"/>
    </w:pPr>
    <w:rPr>
      <w:rFonts w:asciiTheme="majorHAnsi" w:eastAsia="Times New Roman" w:hAnsiTheme="majorHAnsi"/>
      <w:b/>
      <w:bCs/>
    </w:rPr>
  </w:style>
  <w:style w:type="paragraph" w:styleId="Heading5">
    <w:name w:val="heading 5"/>
    <w:basedOn w:val="Normal"/>
    <w:next w:val="Normal"/>
    <w:link w:val="Heading5Char"/>
    <w:uiPriority w:val="9"/>
    <w:unhideWhenUsed/>
    <w:qFormat/>
    <w:rsid w:val="00B630F8"/>
    <w:pPr>
      <w:keepNext/>
      <w:keepLines/>
      <w:numPr>
        <w:ilvl w:val="4"/>
        <w:numId w:val="13"/>
      </w:numPr>
      <w:bidi w:val="0"/>
      <w:spacing w:before="36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171751"/>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75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751"/>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751"/>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E1B37"/>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0E1B37"/>
    <w:rPr>
      <w:rFonts w:ascii="Cambria" w:eastAsia="Times New Roman" w:hAnsi="Cambria" w:cs="Times New Roman"/>
      <w:sz w:val="24"/>
      <w:szCs w:val="24"/>
    </w:rPr>
  </w:style>
  <w:style w:type="paragraph" w:styleId="NoSpacing">
    <w:name w:val="No Spacing"/>
    <w:link w:val="NoSpacingChar"/>
    <w:uiPriority w:val="1"/>
    <w:qFormat/>
    <w:rsid w:val="000E1B37"/>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0E1B37"/>
    <w:rPr>
      <w:rFonts w:ascii="Calibri" w:eastAsia="Times New Roman" w:hAnsi="Calibri" w:cs="Arial"/>
    </w:rPr>
  </w:style>
  <w:style w:type="paragraph" w:styleId="BalloonText">
    <w:name w:val="Balloon Text"/>
    <w:basedOn w:val="Normal"/>
    <w:link w:val="BalloonTextChar"/>
    <w:uiPriority w:val="99"/>
    <w:semiHidden/>
    <w:unhideWhenUsed/>
    <w:rsid w:val="000E1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B37"/>
    <w:rPr>
      <w:rFonts w:ascii="Tahoma" w:eastAsia="Calibri" w:hAnsi="Tahoma" w:cs="Tahoma"/>
      <w:sz w:val="16"/>
      <w:szCs w:val="16"/>
    </w:rPr>
  </w:style>
  <w:style w:type="character" w:customStyle="1" w:styleId="Heading1Char">
    <w:name w:val="Heading 1 Char"/>
    <w:basedOn w:val="DefaultParagraphFont"/>
    <w:link w:val="Heading1"/>
    <w:uiPriority w:val="9"/>
    <w:rsid w:val="00A460E7"/>
    <w:rPr>
      <w:rFonts w:ascii="Cambria" w:eastAsia="Times New Roman" w:hAnsi="Cambria" w:cs="Times New Roman"/>
      <w:b/>
      <w:bCs/>
      <w:color w:val="365F91" w:themeColor="accent1" w:themeShade="BF"/>
      <w:sz w:val="32"/>
      <w:szCs w:val="32"/>
      <w:shd w:val="clear" w:color="auto" w:fill="DAEEF3" w:themeFill="accent5" w:themeFillTint="33"/>
    </w:rPr>
  </w:style>
  <w:style w:type="paragraph" w:styleId="TOCHeading">
    <w:name w:val="TOC Heading"/>
    <w:basedOn w:val="Heading1"/>
    <w:next w:val="Normal"/>
    <w:uiPriority w:val="39"/>
    <w:unhideWhenUsed/>
    <w:qFormat/>
    <w:rsid w:val="000E1B37"/>
    <w:pPr>
      <w:outlineLvl w:val="9"/>
    </w:pPr>
  </w:style>
  <w:style w:type="paragraph" w:styleId="TOC2">
    <w:name w:val="toc 2"/>
    <w:basedOn w:val="Normal"/>
    <w:next w:val="Normal"/>
    <w:autoRedefine/>
    <w:uiPriority w:val="39"/>
    <w:unhideWhenUsed/>
    <w:rsid w:val="000E1B37"/>
    <w:pPr>
      <w:spacing w:after="100"/>
      <w:ind w:left="220"/>
    </w:pPr>
  </w:style>
  <w:style w:type="character" w:styleId="Hyperlink">
    <w:name w:val="Hyperlink"/>
    <w:basedOn w:val="DefaultParagraphFont"/>
    <w:uiPriority w:val="99"/>
    <w:unhideWhenUsed/>
    <w:rsid w:val="000E1B37"/>
    <w:rPr>
      <w:color w:val="0000FF" w:themeColor="hyperlink"/>
      <w:u w:val="single"/>
    </w:rPr>
  </w:style>
  <w:style w:type="table" w:styleId="TableGrid">
    <w:name w:val="Table Grid"/>
    <w:basedOn w:val="TableNormal"/>
    <w:uiPriority w:val="59"/>
    <w:rsid w:val="000E1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60E7"/>
    <w:rPr>
      <w:rFonts w:asciiTheme="majorHAnsi" w:eastAsia="Times New Roman" w:hAnsiTheme="majorHAnsi" w:cs="Times New Roman"/>
      <w:b/>
      <w:bCs/>
      <w:iCs/>
      <w:sz w:val="26"/>
      <w:szCs w:val="28"/>
    </w:rPr>
  </w:style>
  <w:style w:type="character" w:customStyle="1" w:styleId="Heading3Char">
    <w:name w:val="Heading 3 Char"/>
    <w:basedOn w:val="DefaultParagraphFont"/>
    <w:link w:val="Heading3"/>
    <w:uiPriority w:val="9"/>
    <w:rsid w:val="00A460E7"/>
    <w:rPr>
      <w:rFonts w:asciiTheme="majorHAnsi" w:eastAsia="Times New Roman" w:hAnsiTheme="majorHAnsi" w:cs="Times New Roman"/>
      <w:b/>
      <w:bCs/>
      <w:sz w:val="24"/>
      <w:szCs w:val="24"/>
    </w:rPr>
  </w:style>
  <w:style w:type="character" w:customStyle="1" w:styleId="Heading4Char">
    <w:name w:val="Heading 4 Char"/>
    <w:basedOn w:val="DefaultParagraphFont"/>
    <w:link w:val="Heading4"/>
    <w:uiPriority w:val="9"/>
    <w:rsid w:val="00A460E7"/>
    <w:rPr>
      <w:rFonts w:asciiTheme="majorHAnsi" w:eastAsia="Times New Roman" w:hAnsiTheme="majorHAnsi" w:cs="Arial"/>
      <w:b/>
      <w:bCs/>
    </w:rPr>
  </w:style>
  <w:style w:type="paragraph" w:styleId="ListParagraph">
    <w:name w:val="List Paragraph"/>
    <w:basedOn w:val="Normal"/>
    <w:uiPriority w:val="34"/>
    <w:qFormat/>
    <w:rsid w:val="00D94E64"/>
    <w:pPr>
      <w:ind w:left="720"/>
      <w:contextualSpacing/>
    </w:pPr>
  </w:style>
  <w:style w:type="paragraph" w:styleId="TOC1">
    <w:name w:val="toc 1"/>
    <w:basedOn w:val="Normal"/>
    <w:next w:val="Normal"/>
    <w:autoRedefine/>
    <w:uiPriority w:val="39"/>
    <w:unhideWhenUsed/>
    <w:rsid w:val="00D94E64"/>
    <w:pPr>
      <w:spacing w:after="100"/>
    </w:pPr>
  </w:style>
  <w:style w:type="paragraph" w:styleId="TOC3">
    <w:name w:val="toc 3"/>
    <w:basedOn w:val="Normal"/>
    <w:next w:val="Normal"/>
    <w:autoRedefine/>
    <w:uiPriority w:val="39"/>
    <w:unhideWhenUsed/>
    <w:rsid w:val="00D94E64"/>
    <w:pPr>
      <w:spacing w:after="100"/>
      <w:ind w:left="440"/>
    </w:pPr>
  </w:style>
  <w:style w:type="paragraph" w:styleId="Header">
    <w:name w:val="header"/>
    <w:basedOn w:val="Normal"/>
    <w:link w:val="HeaderChar"/>
    <w:uiPriority w:val="99"/>
    <w:unhideWhenUsed/>
    <w:rsid w:val="00D94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E64"/>
    <w:rPr>
      <w:rFonts w:ascii="Calibri" w:eastAsia="Calibri" w:hAnsi="Calibri" w:cs="Arial"/>
    </w:rPr>
  </w:style>
  <w:style w:type="paragraph" w:styleId="Footer">
    <w:name w:val="footer"/>
    <w:basedOn w:val="Normal"/>
    <w:link w:val="FooterChar"/>
    <w:uiPriority w:val="99"/>
    <w:unhideWhenUsed/>
    <w:rsid w:val="00D94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E64"/>
    <w:rPr>
      <w:rFonts w:ascii="Calibri" w:eastAsia="Calibri" w:hAnsi="Calibri" w:cs="Arial"/>
    </w:rPr>
  </w:style>
  <w:style w:type="paragraph" w:styleId="Title">
    <w:name w:val="Title"/>
    <w:basedOn w:val="Normal"/>
    <w:link w:val="TitleChar"/>
    <w:qFormat/>
    <w:rsid w:val="003D4595"/>
    <w:pPr>
      <w:bidi w:val="0"/>
      <w:spacing w:after="0" w:line="240" w:lineRule="auto"/>
    </w:pPr>
    <w:rPr>
      <w:rFonts w:ascii="Arial" w:eastAsia="Times New Roman" w:hAnsi="Arial"/>
      <w:kern w:val="28"/>
      <w:sz w:val="20"/>
      <w:szCs w:val="32"/>
    </w:rPr>
  </w:style>
  <w:style w:type="character" w:customStyle="1" w:styleId="TitleChar">
    <w:name w:val="Title Char"/>
    <w:basedOn w:val="DefaultParagraphFont"/>
    <w:link w:val="Title"/>
    <w:rsid w:val="003D4595"/>
    <w:rPr>
      <w:rFonts w:ascii="Arial" w:eastAsia="Times New Roman" w:hAnsi="Arial" w:cs="Arial"/>
      <w:kern w:val="28"/>
      <w:sz w:val="20"/>
      <w:szCs w:val="32"/>
    </w:rPr>
  </w:style>
  <w:style w:type="character" w:customStyle="1" w:styleId="StyleComplexTimesNewRoman14ptLatinBoldDarkBlue">
    <w:name w:val="Style (Complex) Times New Roman 14 pt (Latin) Bold Dark Blue"/>
    <w:basedOn w:val="DefaultParagraphFont"/>
    <w:rsid w:val="003D4595"/>
    <w:rPr>
      <w:rFonts w:ascii="Arial Black" w:hAnsi="Arial Black" w:cs="Times New Roman"/>
      <w:b/>
      <w:color w:val="000080"/>
      <w:kern w:val="28"/>
      <w:sz w:val="28"/>
      <w:szCs w:val="28"/>
    </w:rPr>
  </w:style>
  <w:style w:type="paragraph" w:styleId="Caption">
    <w:name w:val="caption"/>
    <w:basedOn w:val="Normal"/>
    <w:next w:val="Normal"/>
    <w:uiPriority w:val="35"/>
    <w:unhideWhenUsed/>
    <w:qFormat/>
    <w:rsid w:val="00B503C7"/>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B630F8"/>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17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751"/>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2A58BD"/>
    <w:rPr>
      <w:color w:val="800080"/>
      <w:u w:val="single"/>
    </w:rPr>
  </w:style>
  <w:style w:type="paragraph" w:customStyle="1" w:styleId="font0">
    <w:name w:val="font0"/>
    <w:basedOn w:val="Normal"/>
    <w:rsid w:val="002A58BD"/>
    <w:pPr>
      <w:bidi w:val="0"/>
      <w:spacing w:before="100" w:beforeAutospacing="1" w:after="100" w:afterAutospacing="1" w:line="240" w:lineRule="auto"/>
    </w:pPr>
    <w:rPr>
      <w:rFonts w:eastAsia="Times New Roman" w:cs="Times New Roman"/>
      <w:color w:val="000000"/>
    </w:rPr>
  </w:style>
  <w:style w:type="paragraph" w:customStyle="1" w:styleId="font5">
    <w:name w:val="font5"/>
    <w:basedOn w:val="Normal"/>
    <w:rsid w:val="002A58BD"/>
    <w:pPr>
      <w:bidi w:val="0"/>
      <w:spacing w:before="100" w:beforeAutospacing="1" w:after="100" w:afterAutospacing="1" w:line="240" w:lineRule="auto"/>
    </w:pPr>
    <w:rPr>
      <w:rFonts w:eastAsia="Times New Roman" w:cs="Times New Roman"/>
      <w:b/>
      <w:bCs/>
      <w:color w:val="000000"/>
    </w:rPr>
  </w:style>
  <w:style w:type="paragraph" w:customStyle="1" w:styleId="xl65">
    <w:name w:val="xl65"/>
    <w:basedOn w:val="Normal"/>
    <w:rsid w:val="002A58BD"/>
    <w:pP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2A58BD"/>
    <w:pP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2A58BD"/>
    <w:pPr>
      <w:pBdr>
        <w:top w:val="single" w:sz="4" w:space="0" w:color="auto"/>
        <w:left w:val="single" w:sz="4" w:space="0" w:color="auto"/>
        <w:bottom w:val="single" w:sz="4" w:space="0" w:color="auto"/>
        <w:right w:val="single" w:sz="4" w:space="0" w:color="auto"/>
      </w:pBdr>
      <w:shd w:val="clear" w:color="000000" w:fill="808080"/>
      <w:bidi w:val="0"/>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rPr>
  </w:style>
  <w:style w:type="paragraph" w:customStyle="1" w:styleId="xl68">
    <w:name w:val="xl68"/>
    <w:basedOn w:val="Normal"/>
    <w:rsid w:val="002A58BD"/>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2A58BD"/>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0">
    <w:name w:val="xl70"/>
    <w:basedOn w:val="Normal"/>
    <w:rsid w:val="002A58BD"/>
    <w:pPr>
      <w:pBdr>
        <w:top w:val="single" w:sz="4" w:space="0" w:color="auto"/>
        <w:left w:val="single" w:sz="4" w:space="0" w:color="auto"/>
        <w:bottom w:val="single" w:sz="4" w:space="0" w:color="auto"/>
        <w:right w:val="single" w:sz="4" w:space="0" w:color="auto"/>
      </w:pBdr>
      <w:shd w:val="clear" w:color="000000" w:fill="00B05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2A58B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2A58BD"/>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3">
    <w:name w:val="xl73"/>
    <w:basedOn w:val="Normal"/>
    <w:rsid w:val="002A58BD"/>
    <w:pPr>
      <w:pBdr>
        <w:top w:val="single" w:sz="4" w:space="0" w:color="auto"/>
        <w:left w:val="single" w:sz="4" w:space="0" w:color="auto"/>
        <w:bottom w:val="single" w:sz="4" w:space="0" w:color="auto"/>
        <w:right w:val="single" w:sz="4" w:space="0" w:color="auto"/>
      </w:pBdr>
      <w:shd w:val="clear" w:color="000000" w:fill="00B05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4">
    <w:name w:val="xl74"/>
    <w:basedOn w:val="Normal"/>
    <w:rsid w:val="002A58B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5">
    <w:name w:val="xl75"/>
    <w:basedOn w:val="Normal"/>
    <w:rsid w:val="002A58BD"/>
    <w:pPr>
      <w:pBdr>
        <w:top w:val="single" w:sz="4" w:space="0" w:color="auto"/>
        <w:left w:val="single" w:sz="4" w:space="0" w:color="auto"/>
        <w:bottom w:val="single" w:sz="4" w:space="0" w:color="auto"/>
        <w:right w:val="single" w:sz="4" w:space="0" w:color="auto"/>
      </w:pBdr>
      <w:shd w:val="clear" w:color="000000" w:fill="FF000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2A58BD"/>
    <w:pPr>
      <w:pBdr>
        <w:top w:val="single" w:sz="4" w:space="0" w:color="auto"/>
        <w:left w:val="single" w:sz="4" w:space="0" w:color="auto"/>
        <w:bottom w:val="single" w:sz="4" w:space="0" w:color="auto"/>
        <w:right w:val="single" w:sz="4" w:space="0" w:color="auto"/>
      </w:pBdr>
      <w:shd w:val="clear" w:color="000000" w:fill="FF000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13818"/>
    <w:rPr>
      <w:sz w:val="16"/>
      <w:szCs w:val="16"/>
    </w:rPr>
  </w:style>
  <w:style w:type="paragraph" w:styleId="CommentText">
    <w:name w:val="annotation text"/>
    <w:basedOn w:val="Normal"/>
    <w:link w:val="CommentTextChar"/>
    <w:uiPriority w:val="99"/>
    <w:semiHidden/>
    <w:unhideWhenUsed/>
    <w:rsid w:val="00813818"/>
    <w:pPr>
      <w:spacing w:line="240" w:lineRule="auto"/>
    </w:pPr>
    <w:rPr>
      <w:sz w:val="20"/>
      <w:szCs w:val="20"/>
    </w:rPr>
  </w:style>
  <w:style w:type="character" w:customStyle="1" w:styleId="CommentTextChar">
    <w:name w:val="Comment Text Char"/>
    <w:basedOn w:val="DefaultParagraphFont"/>
    <w:link w:val="CommentText"/>
    <w:uiPriority w:val="99"/>
    <w:semiHidden/>
    <w:rsid w:val="00813818"/>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813818"/>
    <w:rPr>
      <w:b/>
      <w:bCs/>
    </w:rPr>
  </w:style>
  <w:style w:type="character" w:customStyle="1" w:styleId="CommentSubjectChar">
    <w:name w:val="Comment Subject Char"/>
    <w:basedOn w:val="CommentTextChar"/>
    <w:link w:val="CommentSubject"/>
    <w:uiPriority w:val="99"/>
    <w:semiHidden/>
    <w:rsid w:val="00813818"/>
    <w:rPr>
      <w:rFonts w:ascii="Calibri" w:eastAsia="Calibri" w:hAnsi="Calibri"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B37"/>
    <w:pPr>
      <w:bidi/>
    </w:pPr>
    <w:rPr>
      <w:rFonts w:ascii="Calibri" w:eastAsia="Calibri" w:hAnsi="Calibri" w:cs="Arial"/>
    </w:rPr>
  </w:style>
  <w:style w:type="paragraph" w:styleId="Heading1">
    <w:name w:val="heading 1"/>
    <w:basedOn w:val="Normal"/>
    <w:next w:val="Normal"/>
    <w:link w:val="Heading1Char"/>
    <w:uiPriority w:val="9"/>
    <w:qFormat/>
    <w:rsid w:val="00A460E7"/>
    <w:pPr>
      <w:keepNext/>
      <w:numPr>
        <w:numId w:val="13"/>
      </w:numPr>
      <w:shd w:val="clear" w:color="auto" w:fill="DAEEF3" w:themeFill="accent5" w:themeFillTint="33"/>
      <w:bidi w:val="0"/>
      <w:spacing w:before="600" w:after="120" w:line="240" w:lineRule="auto"/>
      <w:outlineLvl w:val="0"/>
    </w:pPr>
    <w:rPr>
      <w:rFonts w:ascii="Cambria" w:eastAsia="Times New Roman" w:hAnsi="Cambria" w:cs="Times New Roman"/>
      <w:b/>
      <w:bCs/>
      <w:color w:val="365F91" w:themeColor="accent1" w:themeShade="BF"/>
      <w:sz w:val="32"/>
      <w:szCs w:val="32"/>
    </w:rPr>
  </w:style>
  <w:style w:type="paragraph" w:styleId="Heading2">
    <w:name w:val="heading 2"/>
    <w:basedOn w:val="Normal"/>
    <w:next w:val="Normal"/>
    <w:link w:val="Heading2Char"/>
    <w:uiPriority w:val="9"/>
    <w:unhideWhenUsed/>
    <w:qFormat/>
    <w:rsid w:val="00A460E7"/>
    <w:pPr>
      <w:keepNext/>
      <w:numPr>
        <w:ilvl w:val="1"/>
        <w:numId w:val="13"/>
      </w:numPr>
      <w:bidi w:val="0"/>
      <w:spacing w:before="240" w:after="60"/>
      <w:outlineLvl w:val="1"/>
    </w:pPr>
    <w:rPr>
      <w:rFonts w:asciiTheme="majorHAnsi" w:eastAsia="Times New Roman" w:hAnsiTheme="majorHAnsi" w:cs="Times New Roman"/>
      <w:b/>
      <w:bCs/>
      <w:iCs/>
      <w:sz w:val="26"/>
      <w:szCs w:val="28"/>
    </w:rPr>
  </w:style>
  <w:style w:type="paragraph" w:styleId="Heading3">
    <w:name w:val="heading 3"/>
    <w:basedOn w:val="Normal"/>
    <w:next w:val="Normal"/>
    <w:link w:val="Heading3Char"/>
    <w:uiPriority w:val="9"/>
    <w:unhideWhenUsed/>
    <w:qFormat/>
    <w:rsid w:val="00A460E7"/>
    <w:pPr>
      <w:keepNext/>
      <w:numPr>
        <w:ilvl w:val="2"/>
        <w:numId w:val="13"/>
      </w:numPr>
      <w:tabs>
        <w:tab w:val="left" w:pos="630"/>
      </w:tabs>
      <w:bidi w:val="0"/>
      <w:spacing w:before="360" w:after="60" w:line="240" w:lineRule="auto"/>
      <w:ind w:left="0" w:firstLine="0"/>
      <w:outlineLvl w:val="2"/>
    </w:pPr>
    <w:rPr>
      <w:rFonts w:asciiTheme="majorHAnsi" w:eastAsia="Times New Roman" w:hAnsiTheme="majorHAnsi" w:cs="Times New Roman"/>
      <w:b/>
      <w:bCs/>
      <w:sz w:val="24"/>
      <w:szCs w:val="24"/>
    </w:rPr>
  </w:style>
  <w:style w:type="paragraph" w:styleId="Heading4">
    <w:name w:val="heading 4"/>
    <w:basedOn w:val="Normal"/>
    <w:next w:val="Normal"/>
    <w:link w:val="Heading4Char"/>
    <w:uiPriority w:val="9"/>
    <w:unhideWhenUsed/>
    <w:qFormat/>
    <w:rsid w:val="00A460E7"/>
    <w:pPr>
      <w:keepNext/>
      <w:numPr>
        <w:ilvl w:val="3"/>
        <w:numId w:val="13"/>
      </w:numPr>
      <w:bidi w:val="0"/>
      <w:spacing w:before="240" w:after="60"/>
      <w:outlineLvl w:val="3"/>
    </w:pPr>
    <w:rPr>
      <w:rFonts w:asciiTheme="majorHAnsi" w:eastAsia="Times New Roman" w:hAnsiTheme="majorHAnsi"/>
      <w:b/>
      <w:bCs/>
    </w:rPr>
  </w:style>
  <w:style w:type="paragraph" w:styleId="Heading5">
    <w:name w:val="heading 5"/>
    <w:basedOn w:val="Normal"/>
    <w:next w:val="Normal"/>
    <w:link w:val="Heading5Char"/>
    <w:uiPriority w:val="9"/>
    <w:unhideWhenUsed/>
    <w:qFormat/>
    <w:rsid w:val="00B630F8"/>
    <w:pPr>
      <w:keepNext/>
      <w:keepLines/>
      <w:numPr>
        <w:ilvl w:val="4"/>
        <w:numId w:val="13"/>
      </w:numPr>
      <w:bidi w:val="0"/>
      <w:spacing w:before="36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171751"/>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175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1751"/>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1751"/>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E1B37"/>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0E1B37"/>
    <w:rPr>
      <w:rFonts w:ascii="Cambria" w:eastAsia="Times New Roman" w:hAnsi="Cambria" w:cs="Times New Roman"/>
      <w:sz w:val="24"/>
      <w:szCs w:val="24"/>
    </w:rPr>
  </w:style>
  <w:style w:type="paragraph" w:styleId="NoSpacing">
    <w:name w:val="No Spacing"/>
    <w:link w:val="NoSpacingChar"/>
    <w:uiPriority w:val="1"/>
    <w:qFormat/>
    <w:rsid w:val="000E1B37"/>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0E1B37"/>
    <w:rPr>
      <w:rFonts w:ascii="Calibri" w:eastAsia="Times New Roman" w:hAnsi="Calibri" w:cs="Arial"/>
    </w:rPr>
  </w:style>
  <w:style w:type="paragraph" w:styleId="BalloonText">
    <w:name w:val="Balloon Text"/>
    <w:basedOn w:val="Normal"/>
    <w:link w:val="BalloonTextChar"/>
    <w:uiPriority w:val="99"/>
    <w:semiHidden/>
    <w:unhideWhenUsed/>
    <w:rsid w:val="000E1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B37"/>
    <w:rPr>
      <w:rFonts w:ascii="Tahoma" w:eastAsia="Calibri" w:hAnsi="Tahoma" w:cs="Tahoma"/>
      <w:sz w:val="16"/>
      <w:szCs w:val="16"/>
    </w:rPr>
  </w:style>
  <w:style w:type="character" w:customStyle="1" w:styleId="Heading1Char">
    <w:name w:val="Heading 1 Char"/>
    <w:basedOn w:val="DefaultParagraphFont"/>
    <w:link w:val="Heading1"/>
    <w:uiPriority w:val="9"/>
    <w:rsid w:val="00A460E7"/>
    <w:rPr>
      <w:rFonts w:ascii="Cambria" w:eastAsia="Times New Roman" w:hAnsi="Cambria" w:cs="Times New Roman"/>
      <w:b/>
      <w:bCs/>
      <w:color w:val="365F91" w:themeColor="accent1" w:themeShade="BF"/>
      <w:sz w:val="32"/>
      <w:szCs w:val="32"/>
      <w:shd w:val="clear" w:color="auto" w:fill="DAEEF3" w:themeFill="accent5" w:themeFillTint="33"/>
    </w:rPr>
  </w:style>
  <w:style w:type="paragraph" w:styleId="TOCHeading">
    <w:name w:val="TOC Heading"/>
    <w:basedOn w:val="Heading1"/>
    <w:next w:val="Normal"/>
    <w:uiPriority w:val="39"/>
    <w:unhideWhenUsed/>
    <w:qFormat/>
    <w:rsid w:val="000E1B37"/>
    <w:pPr>
      <w:outlineLvl w:val="9"/>
    </w:pPr>
  </w:style>
  <w:style w:type="paragraph" w:styleId="TOC2">
    <w:name w:val="toc 2"/>
    <w:basedOn w:val="Normal"/>
    <w:next w:val="Normal"/>
    <w:autoRedefine/>
    <w:uiPriority w:val="39"/>
    <w:unhideWhenUsed/>
    <w:rsid w:val="000E1B37"/>
    <w:pPr>
      <w:spacing w:after="100"/>
      <w:ind w:left="220"/>
    </w:pPr>
  </w:style>
  <w:style w:type="character" w:styleId="Hyperlink">
    <w:name w:val="Hyperlink"/>
    <w:basedOn w:val="DefaultParagraphFont"/>
    <w:uiPriority w:val="99"/>
    <w:unhideWhenUsed/>
    <w:rsid w:val="000E1B37"/>
    <w:rPr>
      <w:color w:val="0000FF" w:themeColor="hyperlink"/>
      <w:u w:val="single"/>
    </w:rPr>
  </w:style>
  <w:style w:type="table" w:styleId="TableGrid">
    <w:name w:val="Table Grid"/>
    <w:basedOn w:val="TableNormal"/>
    <w:uiPriority w:val="59"/>
    <w:rsid w:val="000E1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60E7"/>
    <w:rPr>
      <w:rFonts w:asciiTheme="majorHAnsi" w:eastAsia="Times New Roman" w:hAnsiTheme="majorHAnsi" w:cs="Times New Roman"/>
      <w:b/>
      <w:bCs/>
      <w:iCs/>
      <w:sz w:val="26"/>
      <w:szCs w:val="28"/>
    </w:rPr>
  </w:style>
  <w:style w:type="character" w:customStyle="1" w:styleId="Heading3Char">
    <w:name w:val="Heading 3 Char"/>
    <w:basedOn w:val="DefaultParagraphFont"/>
    <w:link w:val="Heading3"/>
    <w:uiPriority w:val="9"/>
    <w:rsid w:val="00A460E7"/>
    <w:rPr>
      <w:rFonts w:asciiTheme="majorHAnsi" w:eastAsia="Times New Roman" w:hAnsiTheme="majorHAnsi" w:cs="Times New Roman"/>
      <w:b/>
      <w:bCs/>
      <w:sz w:val="24"/>
      <w:szCs w:val="24"/>
    </w:rPr>
  </w:style>
  <w:style w:type="character" w:customStyle="1" w:styleId="Heading4Char">
    <w:name w:val="Heading 4 Char"/>
    <w:basedOn w:val="DefaultParagraphFont"/>
    <w:link w:val="Heading4"/>
    <w:uiPriority w:val="9"/>
    <w:rsid w:val="00A460E7"/>
    <w:rPr>
      <w:rFonts w:asciiTheme="majorHAnsi" w:eastAsia="Times New Roman" w:hAnsiTheme="majorHAnsi" w:cs="Arial"/>
      <w:b/>
      <w:bCs/>
    </w:rPr>
  </w:style>
  <w:style w:type="paragraph" w:styleId="ListParagraph">
    <w:name w:val="List Paragraph"/>
    <w:basedOn w:val="Normal"/>
    <w:uiPriority w:val="34"/>
    <w:qFormat/>
    <w:rsid w:val="00D94E64"/>
    <w:pPr>
      <w:ind w:left="720"/>
      <w:contextualSpacing/>
    </w:pPr>
  </w:style>
  <w:style w:type="paragraph" w:styleId="TOC1">
    <w:name w:val="toc 1"/>
    <w:basedOn w:val="Normal"/>
    <w:next w:val="Normal"/>
    <w:autoRedefine/>
    <w:uiPriority w:val="39"/>
    <w:unhideWhenUsed/>
    <w:rsid w:val="00D94E64"/>
    <w:pPr>
      <w:spacing w:after="100"/>
    </w:pPr>
  </w:style>
  <w:style w:type="paragraph" w:styleId="TOC3">
    <w:name w:val="toc 3"/>
    <w:basedOn w:val="Normal"/>
    <w:next w:val="Normal"/>
    <w:autoRedefine/>
    <w:uiPriority w:val="39"/>
    <w:unhideWhenUsed/>
    <w:rsid w:val="00D94E64"/>
    <w:pPr>
      <w:spacing w:after="100"/>
      <w:ind w:left="440"/>
    </w:pPr>
  </w:style>
  <w:style w:type="paragraph" w:styleId="Header">
    <w:name w:val="header"/>
    <w:basedOn w:val="Normal"/>
    <w:link w:val="HeaderChar"/>
    <w:uiPriority w:val="99"/>
    <w:unhideWhenUsed/>
    <w:rsid w:val="00D94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E64"/>
    <w:rPr>
      <w:rFonts w:ascii="Calibri" w:eastAsia="Calibri" w:hAnsi="Calibri" w:cs="Arial"/>
    </w:rPr>
  </w:style>
  <w:style w:type="paragraph" w:styleId="Footer">
    <w:name w:val="footer"/>
    <w:basedOn w:val="Normal"/>
    <w:link w:val="FooterChar"/>
    <w:uiPriority w:val="99"/>
    <w:unhideWhenUsed/>
    <w:rsid w:val="00D94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E64"/>
    <w:rPr>
      <w:rFonts w:ascii="Calibri" w:eastAsia="Calibri" w:hAnsi="Calibri" w:cs="Arial"/>
    </w:rPr>
  </w:style>
  <w:style w:type="paragraph" w:styleId="Title">
    <w:name w:val="Title"/>
    <w:basedOn w:val="Normal"/>
    <w:link w:val="TitleChar"/>
    <w:qFormat/>
    <w:rsid w:val="003D4595"/>
    <w:pPr>
      <w:bidi w:val="0"/>
      <w:spacing w:after="0" w:line="240" w:lineRule="auto"/>
    </w:pPr>
    <w:rPr>
      <w:rFonts w:ascii="Arial" w:eastAsia="Times New Roman" w:hAnsi="Arial"/>
      <w:kern w:val="28"/>
      <w:sz w:val="20"/>
      <w:szCs w:val="32"/>
    </w:rPr>
  </w:style>
  <w:style w:type="character" w:customStyle="1" w:styleId="TitleChar">
    <w:name w:val="Title Char"/>
    <w:basedOn w:val="DefaultParagraphFont"/>
    <w:link w:val="Title"/>
    <w:rsid w:val="003D4595"/>
    <w:rPr>
      <w:rFonts w:ascii="Arial" w:eastAsia="Times New Roman" w:hAnsi="Arial" w:cs="Arial"/>
      <w:kern w:val="28"/>
      <w:sz w:val="20"/>
      <w:szCs w:val="32"/>
    </w:rPr>
  </w:style>
  <w:style w:type="character" w:customStyle="1" w:styleId="StyleComplexTimesNewRoman14ptLatinBoldDarkBlue">
    <w:name w:val="Style (Complex) Times New Roman 14 pt (Latin) Bold Dark Blue"/>
    <w:basedOn w:val="DefaultParagraphFont"/>
    <w:rsid w:val="003D4595"/>
    <w:rPr>
      <w:rFonts w:ascii="Arial Black" w:hAnsi="Arial Black" w:cs="Times New Roman"/>
      <w:b/>
      <w:color w:val="000080"/>
      <w:kern w:val="28"/>
      <w:sz w:val="28"/>
      <w:szCs w:val="28"/>
    </w:rPr>
  </w:style>
  <w:style w:type="paragraph" w:styleId="Caption">
    <w:name w:val="caption"/>
    <w:basedOn w:val="Normal"/>
    <w:next w:val="Normal"/>
    <w:uiPriority w:val="35"/>
    <w:unhideWhenUsed/>
    <w:qFormat/>
    <w:rsid w:val="00B503C7"/>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B630F8"/>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17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1751"/>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2A58BD"/>
    <w:rPr>
      <w:color w:val="800080"/>
      <w:u w:val="single"/>
    </w:rPr>
  </w:style>
  <w:style w:type="paragraph" w:customStyle="1" w:styleId="font0">
    <w:name w:val="font0"/>
    <w:basedOn w:val="Normal"/>
    <w:rsid w:val="002A58BD"/>
    <w:pPr>
      <w:bidi w:val="0"/>
      <w:spacing w:before="100" w:beforeAutospacing="1" w:after="100" w:afterAutospacing="1" w:line="240" w:lineRule="auto"/>
    </w:pPr>
    <w:rPr>
      <w:rFonts w:eastAsia="Times New Roman" w:cs="Times New Roman"/>
      <w:color w:val="000000"/>
    </w:rPr>
  </w:style>
  <w:style w:type="paragraph" w:customStyle="1" w:styleId="font5">
    <w:name w:val="font5"/>
    <w:basedOn w:val="Normal"/>
    <w:rsid w:val="002A58BD"/>
    <w:pPr>
      <w:bidi w:val="0"/>
      <w:spacing w:before="100" w:beforeAutospacing="1" w:after="100" w:afterAutospacing="1" w:line="240" w:lineRule="auto"/>
    </w:pPr>
    <w:rPr>
      <w:rFonts w:eastAsia="Times New Roman" w:cs="Times New Roman"/>
      <w:b/>
      <w:bCs/>
      <w:color w:val="000000"/>
    </w:rPr>
  </w:style>
  <w:style w:type="paragraph" w:customStyle="1" w:styleId="xl65">
    <w:name w:val="xl65"/>
    <w:basedOn w:val="Normal"/>
    <w:rsid w:val="002A58BD"/>
    <w:pP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2A58BD"/>
    <w:pP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2A58BD"/>
    <w:pPr>
      <w:pBdr>
        <w:top w:val="single" w:sz="4" w:space="0" w:color="auto"/>
        <w:left w:val="single" w:sz="4" w:space="0" w:color="auto"/>
        <w:bottom w:val="single" w:sz="4" w:space="0" w:color="auto"/>
        <w:right w:val="single" w:sz="4" w:space="0" w:color="auto"/>
      </w:pBdr>
      <w:shd w:val="clear" w:color="000000" w:fill="808080"/>
      <w:bidi w:val="0"/>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rPr>
  </w:style>
  <w:style w:type="paragraph" w:customStyle="1" w:styleId="xl68">
    <w:name w:val="xl68"/>
    <w:basedOn w:val="Normal"/>
    <w:rsid w:val="002A58BD"/>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2A58BD"/>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0">
    <w:name w:val="xl70"/>
    <w:basedOn w:val="Normal"/>
    <w:rsid w:val="002A58BD"/>
    <w:pPr>
      <w:pBdr>
        <w:top w:val="single" w:sz="4" w:space="0" w:color="auto"/>
        <w:left w:val="single" w:sz="4" w:space="0" w:color="auto"/>
        <w:bottom w:val="single" w:sz="4" w:space="0" w:color="auto"/>
        <w:right w:val="single" w:sz="4" w:space="0" w:color="auto"/>
      </w:pBdr>
      <w:shd w:val="clear" w:color="000000" w:fill="00B05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2A58B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2A58BD"/>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3">
    <w:name w:val="xl73"/>
    <w:basedOn w:val="Normal"/>
    <w:rsid w:val="002A58BD"/>
    <w:pPr>
      <w:pBdr>
        <w:top w:val="single" w:sz="4" w:space="0" w:color="auto"/>
        <w:left w:val="single" w:sz="4" w:space="0" w:color="auto"/>
        <w:bottom w:val="single" w:sz="4" w:space="0" w:color="auto"/>
        <w:right w:val="single" w:sz="4" w:space="0" w:color="auto"/>
      </w:pBdr>
      <w:shd w:val="clear" w:color="000000" w:fill="00B05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4">
    <w:name w:val="xl74"/>
    <w:basedOn w:val="Normal"/>
    <w:rsid w:val="002A58BD"/>
    <w:pPr>
      <w:pBdr>
        <w:top w:val="single" w:sz="4" w:space="0" w:color="auto"/>
        <w:left w:val="single" w:sz="4" w:space="0" w:color="auto"/>
        <w:bottom w:val="single" w:sz="4" w:space="0" w:color="auto"/>
        <w:right w:val="single" w:sz="4" w:space="0" w:color="auto"/>
      </w:pBdr>
      <w:shd w:val="clear" w:color="000000" w:fill="FFFF0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5">
    <w:name w:val="xl75"/>
    <w:basedOn w:val="Normal"/>
    <w:rsid w:val="002A58BD"/>
    <w:pPr>
      <w:pBdr>
        <w:top w:val="single" w:sz="4" w:space="0" w:color="auto"/>
        <w:left w:val="single" w:sz="4" w:space="0" w:color="auto"/>
        <w:bottom w:val="single" w:sz="4" w:space="0" w:color="auto"/>
        <w:right w:val="single" w:sz="4" w:space="0" w:color="auto"/>
      </w:pBdr>
      <w:shd w:val="clear" w:color="000000" w:fill="FF000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2A58BD"/>
    <w:pPr>
      <w:pBdr>
        <w:top w:val="single" w:sz="4" w:space="0" w:color="auto"/>
        <w:left w:val="single" w:sz="4" w:space="0" w:color="auto"/>
        <w:bottom w:val="single" w:sz="4" w:space="0" w:color="auto"/>
        <w:right w:val="single" w:sz="4" w:space="0" w:color="auto"/>
      </w:pBdr>
      <w:shd w:val="clear" w:color="000000" w:fill="FF0000"/>
      <w:bidi w:val="0"/>
      <w:spacing w:before="100" w:beforeAutospacing="1" w:after="100" w:afterAutospacing="1" w:line="240" w:lineRule="auto"/>
      <w:textAlignment w:val="center"/>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13818"/>
    <w:rPr>
      <w:sz w:val="16"/>
      <w:szCs w:val="16"/>
    </w:rPr>
  </w:style>
  <w:style w:type="paragraph" w:styleId="CommentText">
    <w:name w:val="annotation text"/>
    <w:basedOn w:val="Normal"/>
    <w:link w:val="CommentTextChar"/>
    <w:uiPriority w:val="99"/>
    <w:semiHidden/>
    <w:unhideWhenUsed/>
    <w:rsid w:val="00813818"/>
    <w:pPr>
      <w:spacing w:line="240" w:lineRule="auto"/>
    </w:pPr>
    <w:rPr>
      <w:sz w:val="20"/>
      <w:szCs w:val="20"/>
    </w:rPr>
  </w:style>
  <w:style w:type="character" w:customStyle="1" w:styleId="CommentTextChar">
    <w:name w:val="Comment Text Char"/>
    <w:basedOn w:val="DefaultParagraphFont"/>
    <w:link w:val="CommentText"/>
    <w:uiPriority w:val="99"/>
    <w:semiHidden/>
    <w:rsid w:val="00813818"/>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813818"/>
    <w:rPr>
      <w:b/>
      <w:bCs/>
    </w:rPr>
  </w:style>
  <w:style w:type="character" w:customStyle="1" w:styleId="CommentSubjectChar">
    <w:name w:val="Comment Subject Char"/>
    <w:basedOn w:val="CommentTextChar"/>
    <w:link w:val="CommentSubject"/>
    <w:uiPriority w:val="99"/>
    <w:semiHidden/>
    <w:rsid w:val="00813818"/>
    <w:rPr>
      <w:rFonts w:ascii="Calibri" w:eastAsia="Calibri"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06786">
      <w:bodyDiv w:val="1"/>
      <w:marLeft w:val="0"/>
      <w:marRight w:val="0"/>
      <w:marTop w:val="0"/>
      <w:marBottom w:val="0"/>
      <w:divBdr>
        <w:top w:val="none" w:sz="0" w:space="0" w:color="auto"/>
        <w:left w:val="none" w:sz="0" w:space="0" w:color="auto"/>
        <w:bottom w:val="none" w:sz="0" w:space="0" w:color="auto"/>
        <w:right w:val="none" w:sz="0" w:space="0" w:color="auto"/>
      </w:divBdr>
    </w:div>
    <w:div w:id="436948398">
      <w:bodyDiv w:val="1"/>
      <w:marLeft w:val="0"/>
      <w:marRight w:val="0"/>
      <w:marTop w:val="0"/>
      <w:marBottom w:val="0"/>
      <w:divBdr>
        <w:top w:val="none" w:sz="0" w:space="0" w:color="auto"/>
        <w:left w:val="none" w:sz="0" w:space="0" w:color="auto"/>
        <w:bottom w:val="none" w:sz="0" w:space="0" w:color="auto"/>
        <w:right w:val="none" w:sz="0" w:space="0" w:color="auto"/>
      </w:divBdr>
    </w:div>
    <w:div w:id="533660762">
      <w:bodyDiv w:val="1"/>
      <w:marLeft w:val="0"/>
      <w:marRight w:val="0"/>
      <w:marTop w:val="0"/>
      <w:marBottom w:val="0"/>
      <w:divBdr>
        <w:top w:val="none" w:sz="0" w:space="0" w:color="auto"/>
        <w:left w:val="none" w:sz="0" w:space="0" w:color="auto"/>
        <w:bottom w:val="none" w:sz="0" w:space="0" w:color="auto"/>
        <w:right w:val="none" w:sz="0" w:space="0" w:color="auto"/>
      </w:divBdr>
    </w:div>
    <w:div w:id="970091653">
      <w:bodyDiv w:val="1"/>
      <w:marLeft w:val="0"/>
      <w:marRight w:val="0"/>
      <w:marTop w:val="0"/>
      <w:marBottom w:val="0"/>
      <w:divBdr>
        <w:top w:val="none" w:sz="0" w:space="0" w:color="auto"/>
        <w:left w:val="none" w:sz="0" w:space="0" w:color="auto"/>
        <w:bottom w:val="none" w:sz="0" w:space="0" w:color="auto"/>
        <w:right w:val="none" w:sz="0" w:space="0" w:color="auto"/>
      </w:divBdr>
    </w:div>
    <w:div w:id="1418479379">
      <w:bodyDiv w:val="1"/>
      <w:marLeft w:val="0"/>
      <w:marRight w:val="0"/>
      <w:marTop w:val="0"/>
      <w:marBottom w:val="0"/>
      <w:divBdr>
        <w:top w:val="none" w:sz="0" w:space="0" w:color="auto"/>
        <w:left w:val="none" w:sz="0" w:space="0" w:color="auto"/>
        <w:bottom w:val="none" w:sz="0" w:space="0" w:color="auto"/>
        <w:right w:val="none" w:sz="0" w:space="0" w:color="auto"/>
      </w:divBdr>
    </w:div>
    <w:div w:id="15790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izasystem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4D054-BA69-4690-8D02-075F35A8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mohamed.elkady</dc:creator>
  <cp:lastModifiedBy>Mohamed Faisal</cp:lastModifiedBy>
  <cp:revision>6</cp:revision>
  <dcterms:created xsi:type="dcterms:W3CDTF">2013-09-06T16:45:00Z</dcterms:created>
  <dcterms:modified xsi:type="dcterms:W3CDTF">2013-09-09T11:40:00Z</dcterms:modified>
</cp:coreProperties>
</file>